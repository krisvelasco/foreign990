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C72" w14:textId="77777777" w:rsidR="00E2134F" w:rsidRDefault="00E2134F" w:rsidP="003F3FD4">
      <w:pPr>
        <w:spacing w:line="360" w:lineRule="auto"/>
        <w:jc w:val="center"/>
        <w:rPr>
          <w:color w:val="000000" w:themeColor="text1"/>
        </w:rPr>
      </w:pPr>
    </w:p>
    <w:p w14:paraId="754C20FA" w14:textId="77777777" w:rsidR="00E2134F" w:rsidRDefault="00E2134F" w:rsidP="003F3FD4">
      <w:pPr>
        <w:spacing w:line="360" w:lineRule="auto"/>
        <w:jc w:val="center"/>
        <w:rPr>
          <w:color w:val="000000" w:themeColor="text1"/>
        </w:rPr>
      </w:pPr>
    </w:p>
    <w:p w14:paraId="546571E9" w14:textId="4921C170" w:rsidR="00E2134F" w:rsidRDefault="00E2134F" w:rsidP="003F3FD4">
      <w:pPr>
        <w:spacing w:line="360" w:lineRule="auto"/>
        <w:jc w:val="center"/>
        <w:rPr>
          <w:color w:val="000000" w:themeColor="text1"/>
        </w:rPr>
      </w:pPr>
      <w:commentRangeStart w:id="0"/>
      <w:r>
        <w:rPr>
          <w:color w:val="000000" w:themeColor="text1"/>
        </w:rPr>
        <w:t xml:space="preserve">Progress for </w:t>
      </w:r>
      <w:proofErr w:type="gramStart"/>
      <w:r>
        <w:rPr>
          <w:color w:val="000000" w:themeColor="text1"/>
        </w:rPr>
        <w:t>Whom</w:t>
      </w:r>
      <w:r w:rsidR="00211404">
        <w:rPr>
          <w:color w:val="000000" w:themeColor="text1"/>
        </w:rPr>
        <w:t>?:</w:t>
      </w:r>
      <w:proofErr w:type="gramEnd"/>
    </w:p>
    <w:p w14:paraId="08D55D09" w14:textId="6B5A3C92" w:rsidR="00E2134F" w:rsidRDefault="00211404" w:rsidP="003F3FD4">
      <w:pPr>
        <w:spacing w:line="360" w:lineRule="auto"/>
        <w:jc w:val="center"/>
        <w:rPr>
          <w:color w:val="000000" w:themeColor="text1"/>
        </w:rPr>
      </w:pPr>
      <w:r>
        <w:rPr>
          <w:color w:val="000000" w:themeColor="text1"/>
        </w:rPr>
        <w:t>How</w:t>
      </w:r>
      <w:r w:rsidR="00E2134F">
        <w:rPr>
          <w:color w:val="000000" w:themeColor="text1"/>
        </w:rPr>
        <w:t xml:space="preserve"> LGBT+ Legal Victories Influence Foreign Spending</w:t>
      </w:r>
    </w:p>
    <w:p w14:paraId="529029D1" w14:textId="26B262DE" w:rsidR="00E2134F" w:rsidRDefault="00E2134F" w:rsidP="003F3FD4">
      <w:pPr>
        <w:spacing w:line="360" w:lineRule="auto"/>
        <w:jc w:val="center"/>
        <w:rPr>
          <w:color w:val="000000" w:themeColor="text1"/>
        </w:rPr>
      </w:pPr>
      <w:r>
        <w:rPr>
          <w:color w:val="000000" w:themeColor="text1"/>
        </w:rPr>
        <w:t>By U.S. Anti-LGBT+ Organizations</w:t>
      </w:r>
      <w:commentRangeEnd w:id="0"/>
      <w:r w:rsidR="003F3FD4">
        <w:rPr>
          <w:rStyle w:val="CommentReference"/>
        </w:rPr>
        <w:commentReference w:id="0"/>
      </w:r>
    </w:p>
    <w:p w14:paraId="2487B5A5" w14:textId="05503580" w:rsidR="00E2134F" w:rsidRDefault="00E2134F" w:rsidP="003F3FD4">
      <w:pPr>
        <w:spacing w:line="360" w:lineRule="auto"/>
        <w:jc w:val="center"/>
        <w:rPr>
          <w:color w:val="000000" w:themeColor="text1"/>
        </w:rPr>
      </w:pPr>
    </w:p>
    <w:p w14:paraId="71213452" w14:textId="35961E0D" w:rsidR="00E2134F" w:rsidRPr="003F3FD4" w:rsidRDefault="00E2134F" w:rsidP="003F3FD4">
      <w:pPr>
        <w:spacing w:line="360" w:lineRule="auto"/>
        <w:jc w:val="center"/>
        <w:rPr>
          <w:color w:val="000000" w:themeColor="text1"/>
          <w:lang w:val="es-ES"/>
        </w:rPr>
      </w:pPr>
      <w:proofErr w:type="spellStart"/>
      <w:r w:rsidRPr="003F3FD4">
        <w:rPr>
          <w:color w:val="000000" w:themeColor="text1"/>
          <w:lang w:val="es-ES"/>
        </w:rPr>
        <w:t>Kristopher</w:t>
      </w:r>
      <w:proofErr w:type="spellEnd"/>
      <w:r w:rsidRPr="003F3FD4">
        <w:rPr>
          <w:color w:val="000000" w:themeColor="text1"/>
          <w:lang w:val="es-ES"/>
        </w:rPr>
        <w:t xml:space="preserve"> Velasco</w:t>
      </w:r>
    </w:p>
    <w:p w14:paraId="5B0B9770" w14:textId="5CB0B5CF" w:rsidR="00E2134F" w:rsidRPr="003F3FD4" w:rsidRDefault="00E2134F" w:rsidP="003F3FD4">
      <w:pPr>
        <w:spacing w:line="360" w:lineRule="auto"/>
        <w:jc w:val="center"/>
        <w:rPr>
          <w:color w:val="000000" w:themeColor="text1"/>
          <w:lang w:val="es-ES"/>
        </w:rPr>
      </w:pPr>
      <w:r w:rsidRPr="003F3FD4">
        <w:rPr>
          <w:color w:val="000000" w:themeColor="text1"/>
          <w:lang w:val="es-ES"/>
        </w:rPr>
        <w:t>Sebastián Cabal Rojas</w:t>
      </w:r>
    </w:p>
    <w:p w14:paraId="023BB89E" w14:textId="77777777" w:rsidR="00E2134F" w:rsidRPr="003F3FD4" w:rsidRDefault="00E2134F" w:rsidP="003F3FD4">
      <w:pPr>
        <w:spacing w:line="360" w:lineRule="auto"/>
        <w:jc w:val="center"/>
        <w:rPr>
          <w:color w:val="000000" w:themeColor="text1"/>
          <w:lang w:val="es-ES"/>
        </w:rPr>
      </w:pPr>
    </w:p>
    <w:p w14:paraId="268211BF" w14:textId="77777777" w:rsidR="00E2134F" w:rsidRPr="003F3FD4" w:rsidRDefault="00E2134F" w:rsidP="003F3FD4">
      <w:pPr>
        <w:spacing w:line="360" w:lineRule="auto"/>
        <w:jc w:val="center"/>
        <w:rPr>
          <w:color w:val="000000" w:themeColor="text1"/>
          <w:lang w:val="es-ES"/>
        </w:rPr>
      </w:pPr>
      <w:r w:rsidRPr="003F3FD4">
        <w:rPr>
          <w:color w:val="000000" w:themeColor="text1"/>
          <w:lang w:val="es-ES"/>
        </w:rPr>
        <w:t xml:space="preserve">Princeton </w:t>
      </w:r>
      <w:proofErr w:type="spellStart"/>
      <w:r w:rsidRPr="003F3FD4">
        <w:rPr>
          <w:color w:val="000000" w:themeColor="text1"/>
          <w:lang w:val="es-ES"/>
        </w:rPr>
        <w:t>University</w:t>
      </w:r>
      <w:proofErr w:type="spellEnd"/>
    </w:p>
    <w:p w14:paraId="0F1FBAE8" w14:textId="77777777" w:rsidR="00E2134F" w:rsidRPr="003F3FD4" w:rsidRDefault="00E2134F" w:rsidP="003F3FD4">
      <w:pPr>
        <w:spacing w:line="360" w:lineRule="auto"/>
        <w:jc w:val="center"/>
        <w:rPr>
          <w:color w:val="000000" w:themeColor="text1"/>
          <w:lang w:val="es-ES"/>
        </w:rPr>
      </w:pPr>
    </w:p>
    <w:p w14:paraId="40CF4377" w14:textId="77777777" w:rsidR="00E2134F" w:rsidRPr="003F3FD4" w:rsidRDefault="00E2134F" w:rsidP="003F3FD4">
      <w:pPr>
        <w:spacing w:line="360" w:lineRule="auto"/>
        <w:rPr>
          <w:color w:val="000000" w:themeColor="text1"/>
          <w:lang w:val="es-ES"/>
        </w:rPr>
      </w:pPr>
    </w:p>
    <w:p w14:paraId="556F5BEC" w14:textId="77777777" w:rsidR="00A03E39" w:rsidRPr="003F3FD4" w:rsidRDefault="00A03E39" w:rsidP="003F3FD4">
      <w:pPr>
        <w:spacing w:line="360" w:lineRule="auto"/>
        <w:rPr>
          <w:color w:val="000000" w:themeColor="text1"/>
          <w:lang w:val="es-ES"/>
        </w:rPr>
      </w:pPr>
    </w:p>
    <w:p w14:paraId="54BE97F1" w14:textId="77777777" w:rsidR="00A03E39" w:rsidRPr="003F3FD4" w:rsidRDefault="00A03E39" w:rsidP="003F3FD4">
      <w:pPr>
        <w:spacing w:line="360" w:lineRule="auto"/>
        <w:rPr>
          <w:color w:val="000000" w:themeColor="text1"/>
          <w:lang w:val="es-ES"/>
        </w:rPr>
      </w:pPr>
    </w:p>
    <w:p w14:paraId="3A45D326" w14:textId="77777777" w:rsidR="00A03E39" w:rsidRPr="003F3FD4" w:rsidRDefault="00A03E39" w:rsidP="003F3FD4">
      <w:pPr>
        <w:spacing w:line="360" w:lineRule="auto"/>
        <w:rPr>
          <w:color w:val="000000" w:themeColor="text1"/>
          <w:lang w:val="es-ES"/>
        </w:rPr>
      </w:pPr>
    </w:p>
    <w:p w14:paraId="6B883C56" w14:textId="77777777" w:rsidR="00A03E39" w:rsidRPr="003F3FD4" w:rsidRDefault="00A03E39" w:rsidP="003F3FD4">
      <w:pPr>
        <w:spacing w:line="360" w:lineRule="auto"/>
        <w:rPr>
          <w:color w:val="000000" w:themeColor="text1"/>
          <w:lang w:val="es-ES"/>
        </w:rPr>
      </w:pPr>
    </w:p>
    <w:p w14:paraId="16F4BF1F" w14:textId="23C22EC0" w:rsidR="00E2134F" w:rsidRPr="00E2134F" w:rsidRDefault="00E2134F" w:rsidP="003F3FD4">
      <w:pPr>
        <w:spacing w:line="360" w:lineRule="auto"/>
        <w:rPr>
          <w:rFonts w:eastAsia="Times New Roman" w:cs="Times New Roman"/>
        </w:rPr>
      </w:pPr>
      <w:r w:rsidRPr="00E2134F">
        <w:rPr>
          <w:color w:val="000000" w:themeColor="text1"/>
        </w:rPr>
        <w:t>Abstract:</w:t>
      </w:r>
      <w:r w:rsidRPr="00E2134F">
        <w:rPr>
          <w:color w:val="000000" w:themeColor="text1"/>
        </w:rPr>
        <w:br/>
      </w:r>
    </w:p>
    <w:p w14:paraId="32AD8FF1" w14:textId="77777777" w:rsidR="00DD680E" w:rsidRDefault="00DD680E" w:rsidP="003F3FD4">
      <w:pPr>
        <w:spacing w:line="360" w:lineRule="auto"/>
        <w:jc w:val="center"/>
        <w:rPr>
          <w:i/>
          <w:iCs/>
          <w:color w:val="000000" w:themeColor="text1"/>
        </w:rPr>
      </w:pPr>
    </w:p>
    <w:p w14:paraId="5D81DA58" w14:textId="77777777" w:rsidR="00DD680E" w:rsidRDefault="00DD680E" w:rsidP="003F3FD4">
      <w:pPr>
        <w:spacing w:line="360" w:lineRule="auto"/>
        <w:jc w:val="center"/>
        <w:rPr>
          <w:i/>
          <w:iCs/>
          <w:color w:val="000000" w:themeColor="text1"/>
        </w:rPr>
      </w:pPr>
    </w:p>
    <w:p w14:paraId="4335DF55" w14:textId="77777777" w:rsidR="00DD680E" w:rsidRDefault="00DD680E" w:rsidP="003F3FD4">
      <w:pPr>
        <w:spacing w:line="360" w:lineRule="auto"/>
        <w:jc w:val="center"/>
        <w:rPr>
          <w:i/>
          <w:iCs/>
          <w:color w:val="000000" w:themeColor="text1"/>
        </w:rPr>
      </w:pPr>
    </w:p>
    <w:p w14:paraId="2B847B12" w14:textId="77777777" w:rsidR="00DD680E" w:rsidRDefault="00DD680E" w:rsidP="003F3FD4">
      <w:pPr>
        <w:spacing w:line="360" w:lineRule="auto"/>
        <w:jc w:val="center"/>
        <w:rPr>
          <w:i/>
          <w:iCs/>
          <w:color w:val="000000" w:themeColor="text1"/>
        </w:rPr>
      </w:pPr>
    </w:p>
    <w:p w14:paraId="793539C2" w14:textId="77777777" w:rsidR="00DD680E" w:rsidRDefault="00DD680E" w:rsidP="003F3FD4">
      <w:pPr>
        <w:spacing w:line="360" w:lineRule="auto"/>
        <w:jc w:val="center"/>
        <w:rPr>
          <w:i/>
          <w:iCs/>
          <w:color w:val="000000" w:themeColor="text1"/>
        </w:rPr>
      </w:pPr>
    </w:p>
    <w:p w14:paraId="3373418C" w14:textId="77777777" w:rsidR="00DD680E" w:rsidRDefault="00DD680E" w:rsidP="003F3FD4">
      <w:pPr>
        <w:spacing w:line="360" w:lineRule="auto"/>
        <w:jc w:val="center"/>
        <w:rPr>
          <w:i/>
          <w:iCs/>
          <w:color w:val="000000" w:themeColor="text1"/>
        </w:rPr>
      </w:pPr>
    </w:p>
    <w:p w14:paraId="761FE04F" w14:textId="77777777" w:rsidR="00DD680E" w:rsidRDefault="00DD680E" w:rsidP="003F3FD4">
      <w:pPr>
        <w:spacing w:line="360" w:lineRule="auto"/>
        <w:jc w:val="center"/>
        <w:rPr>
          <w:i/>
          <w:iCs/>
          <w:color w:val="000000" w:themeColor="text1"/>
        </w:rPr>
      </w:pPr>
    </w:p>
    <w:p w14:paraId="0B1AE530" w14:textId="77777777" w:rsidR="00DD680E" w:rsidRDefault="00DD680E" w:rsidP="003F3FD4">
      <w:pPr>
        <w:spacing w:line="360" w:lineRule="auto"/>
        <w:jc w:val="center"/>
        <w:rPr>
          <w:i/>
          <w:iCs/>
          <w:color w:val="000000" w:themeColor="text1"/>
        </w:rPr>
      </w:pPr>
    </w:p>
    <w:p w14:paraId="5379234A" w14:textId="77777777" w:rsidR="00DD680E" w:rsidRDefault="00DD680E" w:rsidP="003F3FD4">
      <w:pPr>
        <w:spacing w:line="360" w:lineRule="auto"/>
        <w:jc w:val="center"/>
        <w:rPr>
          <w:i/>
          <w:iCs/>
          <w:color w:val="000000" w:themeColor="text1"/>
        </w:rPr>
      </w:pPr>
    </w:p>
    <w:p w14:paraId="1A4269C8" w14:textId="77777777" w:rsidR="00DD680E" w:rsidRDefault="00DD680E" w:rsidP="003F3FD4">
      <w:pPr>
        <w:spacing w:line="360" w:lineRule="auto"/>
        <w:jc w:val="center"/>
        <w:rPr>
          <w:i/>
          <w:iCs/>
          <w:color w:val="000000" w:themeColor="text1"/>
        </w:rPr>
      </w:pPr>
    </w:p>
    <w:p w14:paraId="4DD1DF5B" w14:textId="77777777" w:rsidR="00DD680E" w:rsidRDefault="00DD680E" w:rsidP="003F3FD4">
      <w:pPr>
        <w:spacing w:line="360" w:lineRule="auto"/>
        <w:jc w:val="center"/>
        <w:rPr>
          <w:i/>
          <w:iCs/>
          <w:color w:val="000000" w:themeColor="text1"/>
        </w:rPr>
      </w:pPr>
    </w:p>
    <w:p w14:paraId="508741D5" w14:textId="77777777" w:rsidR="00DD680E" w:rsidRDefault="00DD680E" w:rsidP="003F3FD4">
      <w:pPr>
        <w:spacing w:line="360" w:lineRule="auto"/>
        <w:jc w:val="center"/>
        <w:rPr>
          <w:i/>
          <w:iCs/>
          <w:color w:val="000000" w:themeColor="text1"/>
        </w:rPr>
      </w:pPr>
    </w:p>
    <w:p w14:paraId="375DA6A2" w14:textId="77777777" w:rsidR="00DD680E" w:rsidRDefault="00DD680E" w:rsidP="003F3FD4">
      <w:pPr>
        <w:spacing w:line="360" w:lineRule="auto"/>
        <w:jc w:val="center"/>
        <w:rPr>
          <w:i/>
          <w:iCs/>
          <w:color w:val="000000" w:themeColor="text1"/>
        </w:rPr>
      </w:pPr>
    </w:p>
    <w:p w14:paraId="6E45E751" w14:textId="77777777" w:rsidR="00DD680E" w:rsidRDefault="00DD680E" w:rsidP="003F3FD4">
      <w:pPr>
        <w:spacing w:line="360" w:lineRule="auto"/>
        <w:jc w:val="center"/>
        <w:rPr>
          <w:i/>
          <w:iCs/>
          <w:color w:val="000000" w:themeColor="text1"/>
        </w:rPr>
      </w:pPr>
    </w:p>
    <w:p w14:paraId="38254564" w14:textId="77777777" w:rsidR="00DD680E" w:rsidRDefault="00DD680E" w:rsidP="003F3FD4">
      <w:pPr>
        <w:spacing w:line="360" w:lineRule="auto"/>
        <w:jc w:val="center"/>
        <w:rPr>
          <w:i/>
          <w:iCs/>
          <w:color w:val="000000" w:themeColor="text1"/>
        </w:rPr>
      </w:pPr>
    </w:p>
    <w:p w14:paraId="290B9B19" w14:textId="77777777" w:rsidR="00DD680E" w:rsidRDefault="00DD680E" w:rsidP="003F3FD4">
      <w:pPr>
        <w:spacing w:line="360" w:lineRule="auto"/>
        <w:jc w:val="center"/>
        <w:rPr>
          <w:i/>
          <w:iCs/>
          <w:color w:val="000000" w:themeColor="text1"/>
        </w:rPr>
      </w:pPr>
    </w:p>
    <w:p w14:paraId="5528535D" w14:textId="77777777" w:rsidR="00DD680E" w:rsidRDefault="00DD680E" w:rsidP="003F3FD4">
      <w:pPr>
        <w:spacing w:line="360" w:lineRule="auto"/>
        <w:jc w:val="center"/>
        <w:rPr>
          <w:i/>
          <w:iCs/>
          <w:color w:val="000000" w:themeColor="text1"/>
        </w:rPr>
      </w:pPr>
    </w:p>
    <w:p w14:paraId="00CAAC14" w14:textId="77777777" w:rsidR="00DD680E" w:rsidRDefault="00DD680E" w:rsidP="003F3FD4">
      <w:pPr>
        <w:spacing w:line="360" w:lineRule="auto"/>
        <w:jc w:val="center"/>
        <w:rPr>
          <w:i/>
          <w:iCs/>
          <w:color w:val="000000" w:themeColor="text1"/>
        </w:rPr>
      </w:pPr>
    </w:p>
    <w:p w14:paraId="5A68898C" w14:textId="77777777" w:rsidR="00DD680E" w:rsidRDefault="00DD680E" w:rsidP="003F3FD4">
      <w:pPr>
        <w:spacing w:line="360" w:lineRule="auto"/>
        <w:jc w:val="center"/>
        <w:rPr>
          <w:i/>
          <w:iCs/>
          <w:color w:val="000000" w:themeColor="text1"/>
        </w:rPr>
      </w:pPr>
    </w:p>
    <w:p w14:paraId="5C7E358F" w14:textId="77777777" w:rsidR="00DD680E" w:rsidRDefault="00DD680E" w:rsidP="003F3FD4">
      <w:pPr>
        <w:spacing w:line="360" w:lineRule="auto"/>
        <w:jc w:val="center"/>
        <w:rPr>
          <w:i/>
          <w:iCs/>
          <w:color w:val="000000" w:themeColor="text1"/>
        </w:rPr>
      </w:pPr>
    </w:p>
    <w:p w14:paraId="6791DA53" w14:textId="77777777" w:rsidR="00DD680E" w:rsidRDefault="00DD680E" w:rsidP="003F3FD4">
      <w:pPr>
        <w:spacing w:line="360" w:lineRule="auto"/>
        <w:jc w:val="center"/>
        <w:rPr>
          <w:i/>
          <w:iCs/>
          <w:color w:val="000000" w:themeColor="text1"/>
        </w:rPr>
      </w:pPr>
    </w:p>
    <w:p w14:paraId="5C7770DF" w14:textId="77777777" w:rsidR="00DD680E" w:rsidRDefault="00DD680E" w:rsidP="003F3FD4">
      <w:pPr>
        <w:spacing w:line="360" w:lineRule="auto"/>
        <w:jc w:val="center"/>
        <w:rPr>
          <w:i/>
          <w:iCs/>
          <w:color w:val="000000" w:themeColor="text1"/>
        </w:rPr>
      </w:pPr>
    </w:p>
    <w:p w14:paraId="328AC9D9" w14:textId="77777777" w:rsidR="00DD680E" w:rsidRDefault="00DD680E" w:rsidP="003F3FD4">
      <w:pPr>
        <w:spacing w:line="360" w:lineRule="auto"/>
        <w:jc w:val="center"/>
        <w:rPr>
          <w:i/>
          <w:iCs/>
          <w:color w:val="000000" w:themeColor="text1"/>
        </w:rPr>
      </w:pPr>
    </w:p>
    <w:p w14:paraId="522F17F3" w14:textId="77777777" w:rsidR="00DD680E" w:rsidRDefault="00DD680E" w:rsidP="003F3FD4">
      <w:pPr>
        <w:spacing w:line="360" w:lineRule="auto"/>
        <w:jc w:val="center"/>
        <w:rPr>
          <w:i/>
          <w:iCs/>
          <w:color w:val="000000" w:themeColor="text1"/>
        </w:rPr>
      </w:pPr>
    </w:p>
    <w:p w14:paraId="41B2402C" w14:textId="77777777" w:rsidR="00DD680E" w:rsidRDefault="00DD680E" w:rsidP="003F3FD4">
      <w:pPr>
        <w:spacing w:line="360" w:lineRule="auto"/>
        <w:jc w:val="center"/>
        <w:rPr>
          <w:i/>
          <w:iCs/>
          <w:color w:val="000000" w:themeColor="text1"/>
        </w:rPr>
      </w:pPr>
    </w:p>
    <w:p w14:paraId="417EC59A" w14:textId="77777777" w:rsidR="00DD680E" w:rsidRDefault="00DD680E" w:rsidP="003F3FD4">
      <w:pPr>
        <w:spacing w:line="360" w:lineRule="auto"/>
        <w:jc w:val="center"/>
        <w:rPr>
          <w:i/>
          <w:iCs/>
          <w:color w:val="000000" w:themeColor="text1"/>
        </w:rPr>
      </w:pPr>
    </w:p>
    <w:p w14:paraId="4A9C3F7C" w14:textId="77777777" w:rsidR="00DD680E" w:rsidRDefault="00DD680E" w:rsidP="003F3FD4">
      <w:pPr>
        <w:spacing w:line="360" w:lineRule="auto"/>
        <w:jc w:val="center"/>
        <w:rPr>
          <w:i/>
          <w:iCs/>
          <w:color w:val="000000" w:themeColor="text1"/>
        </w:rPr>
      </w:pPr>
    </w:p>
    <w:p w14:paraId="1D4A90AD" w14:textId="11447AB5" w:rsidR="00DD680E" w:rsidRPr="00A03E39" w:rsidRDefault="00DD680E" w:rsidP="003F3FD4">
      <w:pPr>
        <w:spacing w:line="360" w:lineRule="auto"/>
        <w:jc w:val="center"/>
        <w:rPr>
          <w:i/>
          <w:iCs/>
          <w:color w:val="000000" w:themeColor="text1"/>
        </w:rPr>
      </w:pPr>
      <w:r>
        <w:rPr>
          <w:i/>
          <w:iCs/>
          <w:color w:val="000000" w:themeColor="text1"/>
        </w:rPr>
        <w:t>Prepared for the 2022 American Sociological Association Annual Meeting. Please do not circulate.</w:t>
      </w:r>
    </w:p>
    <w:p w14:paraId="54FFF29F" w14:textId="4654CFE5" w:rsidR="00E2134F" w:rsidRDefault="00E2134F" w:rsidP="003F3FD4">
      <w:pPr>
        <w:spacing w:line="360" w:lineRule="auto"/>
        <w:rPr>
          <w:color w:val="000000" w:themeColor="text1"/>
        </w:rPr>
      </w:pPr>
      <w:r>
        <w:rPr>
          <w:color w:val="000000" w:themeColor="text1"/>
        </w:rPr>
        <w:br w:type="page"/>
      </w:r>
    </w:p>
    <w:p w14:paraId="69A1BE01" w14:textId="395E15D9" w:rsidR="008043B1" w:rsidRDefault="00A11323" w:rsidP="003F3FD4">
      <w:pPr>
        <w:spacing w:line="360" w:lineRule="auto"/>
        <w:rPr>
          <w:color w:val="000000" w:themeColor="text1"/>
        </w:rPr>
      </w:pPr>
      <w:r>
        <w:rPr>
          <w:color w:val="000000" w:themeColor="text1"/>
        </w:rPr>
        <w:lastRenderedPageBreak/>
        <w:t xml:space="preserve">Transnational networks are </w:t>
      </w:r>
      <w:r w:rsidR="007945A8">
        <w:rPr>
          <w:color w:val="000000" w:themeColor="text1"/>
        </w:rPr>
        <w:t>an</w:t>
      </w:r>
      <w:r>
        <w:rPr>
          <w:color w:val="000000" w:themeColor="text1"/>
        </w:rPr>
        <w:t xml:space="preserve"> important </w:t>
      </w:r>
      <w:r w:rsidR="001F6E2F">
        <w:rPr>
          <w:color w:val="000000" w:themeColor="text1"/>
        </w:rPr>
        <w:t>feature of modern life</w:t>
      </w:r>
      <w:r w:rsidR="00E32D4C">
        <w:rPr>
          <w:color w:val="000000" w:themeColor="text1"/>
        </w:rPr>
        <w:t xml:space="preserve">; forged by the broad forces of globalization that reduce </w:t>
      </w:r>
      <w:r w:rsidR="007F6E2C">
        <w:rPr>
          <w:color w:val="000000" w:themeColor="text1"/>
        </w:rPr>
        <w:t xml:space="preserve">physical and cultural </w:t>
      </w:r>
      <w:r w:rsidR="00E32D4C">
        <w:rPr>
          <w:color w:val="000000" w:themeColor="text1"/>
        </w:rPr>
        <w:t xml:space="preserve">distance </w:t>
      </w:r>
      <w:ins w:id="1" w:author="Sebastián Rojas Cabal" w:date="2022-07-27T09:01:00Z">
        <w:r w:rsidR="003F3FD4">
          <w:rPr>
            <w:color w:val="000000" w:themeColor="text1"/>
          </w:rPr>
          <w:t xml:space="preserve">between </w:t>
        </w:r>
      </w:ins>
      <w:r w:rsidR="00E32D4C">
        <w:rPr>
          <w:color w:val="000000" w:themeColor="text1"/>
        </w:rPr>
        <w:t>peoples</w:t>
      </w:r>
      <w:r w:rsidR="007F6E2C">
        <w:rPr>
          <w:color w:val="000000" w:themeColor="text1"/>
        </w:rPr>
        <w:t xml:space="preserve"> (</w:t>
      </w:r>
      <w:proofErr w:type="spellStart"/>
      <w:r w:rsidR="007F6E2C">
        <w:rPr>
          <w:color w:val="000000" w:themeColor="text1"/>
        </w:rPr>
        <w:t>Deutschmann</w:t>
      </w:r>
      <w:proofErr w:type="spellEnd"/>
      <w:r w:rsidR="007F6E2C">
        <w:rPr>
          <w:color w:val="000000" w:themeColor="text1"/>
        </w:rPr>
        <w:t xml:space="preserve"> 2022</w:t>
      </w:r>
      <w:r w:rsidR="00771D90">
        <w:rPr>
          <w:color w:val="000000" w:themeColor="text1"/>
        </w:rPr>
        <w:t>)</w:t>
      </w:r>
      <w:r w:rsidR="00E32D4C">
        <w:rPr>
          <w:color w:val="000000" w:themeColor="text1"/>
        </w:rPr>
        <w:t>.</w:t>
      </w:r>
      <w:r w:rsidR="006C6EE0">
        <w:rPr>
          <w:color w:val="000000" w:themeColor="text1"/>
        </w:rPr>
        <w:t xml:space="preserve"> </w:t>
      </w:r>
      <w:r w:rsidR="00B96494">
        <w:rPr>
          <w:color w:val="000000" w:themeColor="text1"/>
        </w:rPr>
        <w:t xml:space="preserve">In addition to reshaping markets </w:t>
      </w:r>
      <w:r w:rsidR="00AE3D0D">
        <w:rPr>
          <w:color w:val="000000" w:themeColor="text1"/>
        </w:rPr>
        <w:t>and</w:t>
      </w:r>
      <w:r w:rsidR="00B96494">
        <w:rPr>
          <w:color w:val="000000" w:themeColor="text1"/>
        </w:rPr>
        <w:t xml:space="preserve"> </w:t>
      </w:r>
      <w:r w:rsidR="00913046">
        <w:rPr>
          <w:color w:val="000000" w:themeColor="text1"/>
        </w:rPr>
        <w:t>cultivating</w:t>
      </w:r>
      <w:r w:rsidR="00B96494">
        <w:rPr>
          <w:color w:val="000000" w:themeColor="text1"/>
        </w:rPr>
        <w:t xml:space="preserve"> </w:t>
      </w:r>
      <w:r w:rsidR="00913046">
        <w:rPr>
          <w:color w:val="000000" w:themeColor="text1"/>
        </w:rPr>
        <w:t xml:space="preserve">human </w:t>
      </w:r>
      <w:r w:rsidR="00B96494">
        <w:rPr>
          <w:color w:val="000000" w:themeColor="text1"/>
        </w:rPr>
        <w:t xml:space="preserve">connections, transnational networks play an instrumental role in coordinating </w:t>
      </w:r>
      <w:r w:rsidR="00910C63">
        <w:rPr>
          <w:color w:val="000000" w:themeColor="text1"/>
        </w:rPr>
        <w:t xml:space="preserve">advocacy </w:t>
      </w:r>
      <w:sdt>
        <w:sdtPr>
          <w:rPr>
            <w:color w:val="000000"/>
          </w:rPr>
          <w:tag w:val="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233087327"/>
          <w:placeholder>
            <w:docPart w:val="DefaultPlaceholder_-1854013440"/>
          </w:placeholder>
        </w:sdtPr>
        <w:sdtContent>
          <w:r w:rsidR="001959FD" w:rsidRPr="001959FD">
            <w:rPr>
              <w:color w:val="000000"/>
            </w:rPr>
            <w:t xml:space="preserve">(Keck and </w:t>
          </w:r>
          <w:proofErr w:type="spellStart"/>
          <w:r w:rsidR="001959FD" w:rsidRPr="001959FD">
            <w:rPr>
              <w:color w:val="000000"/>
            </w:rPr>
            <w:t>Sikkink</w:t>
          </w:r>
          <w:proofErr w:type="spellEnd"/>
          <w:r w:rsidR="001959FD" w:rsidRPr="001959FD">
            <w:rPr>
              <w:color w:val="000000"/>
            </w:rPr>
            <w:t xml:space="preserve"> 1998)</w:t>
          </w:r>
        </w:sdtContent>
      </w:sdt>
      <w:r w:rsidR="00910C63">
        <w:rPr>
          <w:color w:val="000000" w:themeColor="text1"/>
        </w:rPr>
        <w:t>.</w:t>
      </w:r>
      <w:r w:rsidR="008D4C32">
        <w:rPr>
          <w:color w:val="000000" w:themeColor="text1"/>
        </w:rPr>
        <w:t xml:space="preserve"> </w:t>
      </w:r>
      <w:r w:rsidR="001A7D9B">
        <w:rPr>
          <w:color w:val="000000" w:themeColor="text1"/>
        </w:rPr>
        <w:t>At international, national, and local scales</w:t>
      </w:r>
      <w:r w:rsidR="008D4C32">
        <w:rPr>
          <w:color w:val="000000" w:themeColor="text1"/>
        </w:rPr>
        <w:t xml:space="preserve">, actors leverage transnational partnerships to </w:t>
      </w:r>
      <w:r w:rsidR="00DC7F17">
        <w:rPr>
          <w:color w:val="000000" w:themeColor="text1"/>
        </w:rPr>
        <w:t xml:space="preserve">exchange information and resources, </w:t>
      </w:r>
      <w:r w:rsidR="008D4C32">
        <w:rPr>
          <w:color w:val="000000" w:themeColor="text1"/>
        </w:rPr>
        <w:t xml:space="preserve">nudge recalcitrant states, and influence cultural understandings of pressing issues. </w:t>
      </w:r>
      <w:r w:rsidR="00A13BAC">
        <w:rPr>
          <w:color w:val="000000" w:themeColor="text1"/>
        </w:rPr>
        <w:t xml:space="preserve">While research </w:t>
      </w:r>
      <w:r w:rsidR="00A57C6D">
        <w:rPr>
          <w:color w:val="000000" w:themeColor="text1"/>
        </w:rPr>
        <w:t xml:space="preserve">on </w:t>
      </w:r>
      <w:r w:rsidR="00343CC6">
        <w:rPr>
          <w:color w:val="000000" w:themeColor="text1"/>
        </w:rPr>
        <w:t>such</w:t>
      </w:r>
      <w:r w:rsidR="00A13BAC">
        <w:rPr>
          <w:color w:val="000000" w:themeColor="text1"/>
        </w:rPr>
        <w:t xml:space="preserve"> networks t</w:t>
      </w:r>
      <w:r w:rsidR="00343CC6">
        <w:rPr>
          <w:color w:val="000000" w:themeColor="text1"/>
        </w:rPr>
        <w:t xml:space="preserve">ypically </w:t>
      </w:r>
      <w:r w:rsidR="00A13BAC">
        <w:rPr>
          <w:color w:val="000000" w:themeColor="text1"/>
        </w:rPr>
        <w:t xml:space="preserve">focuses on their ability to advance </w:t>
      </w:r>
      <w:ins w:id="2" w:author="Sebastián Rojas Cabal" w:date="2022-07-27T09:01:00Z">
        <w:r w:rsidR="003F3FD4">
          <w:rPr>
            <w:color w:val="000000" w:themeColor="text1"/>
          </w:rPr>
          <w:t xml:space="preserve">the </w:t>
        </w:r>
      </w:ins>
      <w:r w:rsidR="00A13BAC">
        <w:rPr>
          <w:color w:val="000000" w:themeColor="text1"/>
        </w:rPr>
        <w:t>causes of liberalism</w:t>
      </w:r>
      <w:r w:rsidR="00DC7F17">
        <w:rPr>
          <w:color w:val="000000" w:themeColor="text1"/>
        </w:rPr>
        <w:t xml:space="preserve">, </w:t>
      </w:r>
      <w:r w:rsidR="00A13BAC">
        <w:rPr>
          <w:color w:val="000000" w:themeColor="text1"/>
        </w:rPr>
        <w:t>these structures</w:t>
      </w:r>
      <w:r w:rsidR="0013455A">
        <w:rPr>
          <w:color w:val="000000" w:themeColor="text1"/>
        </w:rPr>
        <w:t xml:space="preserve"> </w:t>
      </w:r>
      <w:r w:rsidR="00A13BAC">
        <w:rPr>
          <w:color w:val="000000" w:themeColor="text1"/>
        </w:rPr>
        <w:t>increasingly facilitate illiberal outcome</w:t>
      </w:r>
      <w:r w:rsidR="00850BDA">
        <w:rPr>
          <w:color w:val="000000" w:themeColor="text1"/>
        </w:rPr>
        <w:t>s</w:t>
      </w:r>
      <w:r w:rsidR="00A13BAC">
        <w:rPr>
          <w:color w:val="000000" w:themeColor="text1"/>
        </w:rPr>
        <w:t xml:space="preserve"> </w:t>
      </w:r>
      <w:r w:rsidR="00850BDA">
        <w:rPr>
          <w:color w:val="000000" w:themeColor="text1"/>
        </w:rPr>
        <w:t>too</w:t>
      </w:r>
      <w:r w:rsidR="009500FE">
        <w:rPr>
          <w:color w:val="000000" w:themeColor="text1"/>
        </w:rPr>
        <w:t xml:space="preserve">. </w:t>
      </w:r>
      <w:r w:rsidR="00850BDA">
        <w:rPr>
          <w:color w:val="000000" w:themeColor="text1"/>
        </w:rPr>
        <w:t xml:space="preserve">Indeed, decreased state and popular support for multiculturalism, gender justice, and </w:t>
      </w:r>
      <w:r w:rsidR="0013455A">
        <w:rPr>
          <w:color w:val="000000" w:themeColor="text1"/>
        </w:rPr>
        <w:t xml:space="preserve">democratic norms </w:t>
      </w:r>
      <w:ins w:id="3" w:author="Sebastián Rojas Cabal" w:date="2022-07-27T09:02:00Z">
        <w:r w:rsidR="003F3FD4">
          <w:rPr>
            <w:color w:val="000000" w:themeColor="text1"/>
          </w:rPr>
          <w:t xml:space="preserve">across geographies are partly the result of </w:t>
        </w:r>
      </w:ins>
      <w:del w:id="4" w:author="Sebastián Rojas Cabal" w:date="2022-07-27T09:02:00Z">
        <w:r w:rsidR="00B92743" w:rsidDel="003F3FD4">
          <w:rPr>
            <w:color w:val="000000" w:themeColor="text1"/>
          </w:rPr>
          <w:delText xml:space="preserve">all </w:delText>
        </w:r>
        <w:r w:rsidR="00850BDA" w:rsidDel="003F3FD4">
          <w:rPr>
            <w:color w:val="000000" w:themeColor="text1"/>
          </w:rPr>
          <w:delText xml:space="preserve">have </w:delText>
        </w:r>
        <w:r w:rsidR="00B07C1C" w:rsidDel="003F3FD4">
          <w:rPr>
            <w:color w:val="000000" w:themeColor="text1"/>
          </w:rPr>
          <w:delText xml:space="preserve">varying </w:delText>
        </w:r>
        <w:r w:rsidR="00850BDA" w:rsidDel="003F3FD4">
          <w:rPr>
            <w:color w:val="000000" w:themeColor="text1"/>
          </w:rPr>
          <w:delText>degree</w:delText>
        </w:r>
        <w:r w:rsidR="00B07C1C" w:rsidDel="003F3FD4">
          <w:rPr>
            <w:color w:val="000000" w:themeColor="text1"/>
          </w:rPr>
          <w:delText>s</w:delText>
        </w:r>
        <w:r w:rsidR="00850BDA" w:rsidDel="003F3FD4">
          <w:rPr>
            <w:color w:val="000000" w:themeColor="text1"/>
          </w:rPr>
          <w:delText xml:space="preserve"> of</w:delText>
        </w:r>
      </w:del>
      <w:r w:rsidR="00850BDA">
        <w:rPr>
          <w:color w:val="000000" w:themeColor="text1"/>
        </w:rPr>
        <w:t xml:space="preserve"> transnational </w:t>
      </w:r>
      <w:del w:id="5" w:author="Sebastián Rojas Cabal" w:date="2022-07-27T09:02:00Z">
        <w:r w:rsidR="00B07C1C" w:rsidDel="003F3FD4">
          <w:rPr>
            <w:color w:val="000000" w:themeColor="text1"/>
          </w:rPr>
          <w:delText>organization</w:delText>
        </w:r>
        <w:r w:rsidR="00850BDA" w:rsidDel="003F3FD4">
          <w:rPr>
            <w:color w:val="000000" w:themeColor="text1"/>
          </w:rPr>
          <w:delText xml:space="preserve"> </w:delText>
        </w:r>
      </w:del>
      <w:ins w:id="6" w:author="Sebastián Rojas Cabal" w:date="2022-07-27T09:02:00Z">
        <w:r w:rsidR="003F3FD4">
          <w:rPr>
            <w:color w:val="000000" w:themeColor="text1"/>
          </w:rPr>
          <w:t>work</w:t>
        </w:r>
        <w:r w:rsidR="003F3FD4">
          <w:rPr>
            <w:color w:val="000000" w:themeColor="text1"/>
          </w:rPr>
          <w:t xml:space="preserve"> </w:t>
        </w:r>
      </w:ins>
      <w:r w:rsidR="00850BDA">
        <w:rPr>
          <w:color w:val="000000" w:themeColor="text1"/>
        </w:rPr>
        <w:t>(xx; xx). Yet</w:t>
      </w:r>
      <w:ins w:id="7" w:author="Sebastián Rojas Cabal" w:date="2022-07-27T09:03:00Z">
        <w:r w:rsidR="003F3FD4">
          <w:rPr>
            <w:color w:val="000000" w:themeColor="text1"/>
          </w:rPr>
          <w:t>, regardless of the normative orientation of the advocacy efforts,</w:t>
        </w:r>
      </w:ins>
      <w:r w:rsidR="00850BDA">
        <w:rPr>
          <w:color w:val="000000" w:themeColor="text1"/>
        </w:rPr>
        <w:t xml:space="preserve"> </w:t>
      </w:r>
      <w:r w:rsidR="00B92743">
        <w:rPr>
          <w:color w:val="000000" w:themeColor="text1"/>
        </w:rPr>
        <w:t>developing</w:t>
      </w:r>
      <w:r w:rsidR="008043B1">
        <w:rPr>
          <w:color w:val="000000" w:themeColor="text1"/>
        </w:rPr>
        <w:t xml:space="preserve"> linkages oceans away </w:t>
      </w:r>
      <w:del w:id="8" w:author="Sebastián Rojas Cabal" w:date="2022-07-27T09:03:00Z">
        <w:r w:rsidR="00343CC6" w:rsidDel="003F3FD4">
          <w:rPr>
            <w:color w:val="000000" w:themeColor="text1"/>
          </w:rPr>
          <w:delText xml:space="preserve">still </w:delText>
        </w:r>
      </w:del>
      <w:r w:rsidR="00343CC6">
        <w:rPr>
          <w:color w:val="000000" w:themeColor="text1"/>
        </w:rPr>
        <w:t>requires considerable investment</w:t>
      </w:r>
      <w:ins w:id="9" w:author="Sebastián Rojas Cabal" w:date="2022-07-27T09:03:00Z">
        <w:r w:rsidR="003F3FD4">
          <w:rPr>
            <w:color w:val="000000" w:themeColor="text1"/>
          </w:rPr>
          <w:t>.</w:t>
        </w:r>
      </w:ins>
      <w:del w:id="10" w:author="Sebastián Rojas Cabal" w:date="2022-07-27T09:03:00Z">
        <w:r w:rsidR="00850BDA" w:rsidDel="003F3FD4">
          <w:rPr>
            <w:color w:val="000000" w:themeColor="text1"/>
          </w:rPr>
          <w:delText>:</w:delText>
        </w:r>
      </w:del>
      <w:r w:rsidR="00850BDA">
        <w:rPr>
          <w:color w:val="000000" w:themeColor="text1"/>
        </w:rPr>
        <w:t xml:space="preserve"> </w:t>
      </w:r>
      <w:commentRangeStart w:id="11"/>
      <w:ins w:id="12" w:author="Sebastián Rojas Cabal" w:date="2022-07-27T09:04:00Z">
        <w:r w:rsidR="001D6C39">
          <w:rPr>
            <w:color w:val="000000" w:themeColor="text1"/>
          </w:rPr>
          <w:t xml:space="preserve">Where </w:t>
        </w:r>
      </w:ins>
      <w:del w:id="13" w:author="Sebastián Rojas Cabal" w:date="2022-07-27T09:04:00Z">
        <w:r w:rsidR="00AE3D0D" w:rsidDel="001D6C39">
          <w:rPr>
            <w:color w:val="000000" w:themeColor="text1"/>
          </w:rPr>
          <w:delText>f</w:delText>
        </w:r>
        <w:r w:rsidR="00A60547" w:rsidDel="001D6C39">
          <w:rPr>
            <w:color w:val="000000" w:themeColor="text1"/>
          </w:rPr>
          <w:delText>rom w</w:delText>
        </w:r>
        <w:r w:rsidR="00104B11" w:rsidDel="001D6C39">
          <w:rPr>
            <w:color w:val="000000" w:themeColor="text1"/>
          </w:rPr>
          <w:delText xml:space="preserve">here </w:delText>
        </w:r>
      </w:del>
      <w:r w:rsidR="00104B11">
        <w:rPr>
          <w:color w:val="000000" w:themeColor="text1"/>
        </w:rPr>
        <w:t xml:space="preserve">do illiberal networks </w:t>
      </w:r>
      <w:del w:id="14" w:author="Sebastián Rojas Cabal" w:date="2022-07-27T09:04:00Z">
        <w:r w:rsidR="00104B11" w:rsidDel="001D6C39">
          <w:rPr>
            <w:color w:val="000000" w:themeColor="text1"/>
          </w:rPr>
          <w:delText>receive their financing</w:delText>
        </w:r>
      </w:del>
      <w:ins w:id="15" w:author="Sebastián Rojas Cabal" w:date="2022-07-27T09:04:00Z">
        <w:r w:rsidR="001D6C39">
          <w:rPr>
            <w:color w:val="000000" w:themeColor="text1"/>
          </w:rPr>
          <w:t xml:space="preserve">get their funding </w:t>
        </w:r>
      </w:ins>
      <w:del w:id="16" w:author="Sebastián Rojas Cabal" w:date="2022-07-27T09:04:00Z">
        <w:r w:rsidR="00104B11" w:rsidDel="001D6C39">
          <w:rPr>
            <w:color w:val="000000" w:themeColor="text1"/>
          </w:rPr>
          <w:delText xml:space="preserve"> </w:delText>
        </w:r>
        <w:r w:rsidR="00850BDA" w:rsidDel="001D6C39">
          <w:rPr>
            <w:color w:val="000000" w:themeColor="text1"/>
          </w:rPr>
          <w:delText>–</w:delText>
        </w:r>
      </w:del>
      <w:ins w:id="17" w:author="Sebastián Rojas Cabal" w:date="2022-07-27T09:04:00Z">
        <w:r w:rsidR="001D6C39">
          <w:rPr>
            <w:color w:val="000000" w:themeColor="text1"/>
          </w:rPr>
          <w:t>from –</w:t>
        </w:r>
      </w:ins>
      <w:r w:rsidR="00850BDA">
        <w:rPr>
          <w:color w:val="000000" w:themeColor="text1"/>
        </w:rPr>
        <w:t xml:space="preserve"> </w:t>
      </w:r>
      <w:r w:rsidR="00104B11">
        <w:rPr>
          <w:color w:val="000000" w:themeColor="text1"/>
        </w:rPr>
        <w:t>and why?</w:t>
      </w:r>
      <w:commentRangeEnd w:id="11"/>
      <w:r w:rsidR="001D6C39">
        <w:rPr>
          <w:rStyle w:val="CommentReference"/>
        </w:rPr>
        <w:commentReference w:id="11"/>
      </w:r>
    </w:p>
    <w:p w14:paraId="4FC8FC80" w14:textId="179EA745" w:rsidR="008043B1" w:rsidRDefault="0013455A" w:rsidP="003F3FD4">
      <w:pPr>
        <w:spacing w:line="360" w:lineRule="auto"/>
        <w:ind w:firstLine="720"/>
        <w:rPr>
          <w:color w:val="000000" w:themeColor="text1"/>
        </w:rPr>
      </w:pPr>
      <w:r>
        <w:rPr>
          <w:color w:val="000000" w:themeColor="text1"/>
        </w:rPr>
        <w:t>Actors based in the United States</w:t>
      </w:r>
      <w:r w:rsidR="00970D36">
        <w:rPr>
          <w:color w:val="000000" w:themeColor="text1"/>
        </w:rPr>
        <w:t xml:space="preserve"> (e.g., the federal government, multinational corporations, philanthropic foundations, civil society organizations, churches, or private individuals)</w:t>
      </w:r>
      <w:r w:rsidR="00742BAF">
        <w:rPr>
          <w:color w:val="000000" w:themeColor="text1"/>
        </w:rPr>
        <w:t xml:space="preserve"> </w:t>
      </w:r>
      <w:r w:rsidR="008860E8">
        <w:rPr>
          <w:color w:val="000000" w:themeColor="text1"/>
        </w:rPr>
        <w:t xml:space="preserve">are </w:t>
      </w:r>
      <w:r>
        <w:rPr>
          <w:color w:val="000000" w:themeColor="text1"/>
        </w:rPr>
        <w:t xml:space="preserve">often a </w:t>
      </w:r>
      <w:r w:rsidR="008860E8">
        <w:rPr>
          <w:color w:val="000000" w:themeColor="text1"/>
        </w:rPr>
        <w:t xml:space="preserve">key </w:t>
      </w:r>
      <w:r w:rsidR="00504D83">
        <w:rPr>
          <w:color w:val="000000" w:themeColor="text1"/>
        </w:rPr>
        <w:t xml:space="preserve">source of funding </w:t>
      </w:r>
      <w:r w:rsidR="000D45E8">
        <w:rPr>
          <w:color w:val="000000" w:themeColor="text1"/>
        </w:rPr>
        <w:t>with</w:t>
      </w:r>
      <w:r w:rsidR="00330C2B">
        <w:rPr>
          <w:color w:val="000000" w:themeColor="text1"/>
        </w:rPr>
        <w:t>in several</w:t>
      </w:r>
      <w:r w:rsidR="00504D83">
        <w:rPr>
          <w:color w:val="000000" w:themeColor="text1"/>
        </w:rPr>
        <w:t xml:space="preserve"> transnational networks</w:t>
      </w:r>
      <w:r w:rsidR="00970D36">
        <w:rPr>
          <w:color w:val="000000" w:themeColor="text1"/>
        </w:rPr>
        <w:t xml:space="preserve">, </w:t>
      </w:r>
      <w:r w:rsidR="008B643D">
        <w:rPr>
          <w:color w:val="000000" w:themeColor="text1"/>
        </w:rPr>
        <w:t>whether illiberal or not</w:t>
      </w:r>
      <w:r w:rsidR="003023F4">
        <w:rPr>
          <w:color w:val="000000" w:themeColor="text1"/>
        </w:rPr>
        <w:t xml:space="preserve"> </w:t>
      </w:r>
      <w:r w:rsidR="0008673C">
        <w:rPr>
          <w:color w:val="000000" w:themeColor="text1"/>
        </w:rPr>
        <w:t>(xx; xx; xx)</w:t>
      </w:r>
      <w:r w:rsidR="003023F4">
        <w:rPr>
          <w:color w:val="000000" w:themeColor="text1"/>
        </w:rPr>
        <w:t xml:space="preserve">. </w:t>
      </w:r>
      <w:commentRangeStart w:id="18"/>
      <w:r w:rsidR="00DF2535">
        <w:rPr>
          <w:color w:val="000000" w:themeColor="text1"/>
        </w:rPr>
        <w:t xml:space="preserve">To explain this </w:t>
      </w:r>
      <w:r w:rsidR="00650B65">
        <w:rPr>
          <w:color w:val="000000" w:themeColor="text1"/>
        </w:rPr>
        <w:t>financial position</w:t>
      </w:r>
      <w:r w:rsidR="00DF2535">
        <w:rPr>
          <w:color w:val="000000" w:themeColor="text1"/>
        </w:rPr>
        <w:t xml:space="preserve">, studies typically focus on broad structural factors like </w:t>
      </w:r>
      <w:r w:rsidR="00901544">
        <w:rPr>
          <w:color w:val="000000" w:themeColor="text1"/>
        </w:rPr>
        <w:t xml:space="preserve">how </w:t>
      </w:r>
      <w:r w:rsidR="00DF2535">
        <w:rPr>
          <w:color w:val="000000" w:themeColor="text1"/>
        </w:rPr>
        <w:t xml:space="preserve">the U.S.’ </w:t>
      </w:r>
      <w:r w:rsidR="00901544">
        <w:rPr>
          <w:color w:val="000000" w:themeColor="text1"/>
        </w:rPr>
        <w:t xml:space="preserve">benefits from global capitalism </w:t>
      </w:r>
      <w:r w:rsidR="00391DF2">
        <w:rPr>
          <w:color w:val="000000" w:themeColor="text1"/>
        </w:rPr>
        <w:t>or</w:t>
      </w:r>
      <w:r w:rsidR="00DF2535">
        <w:rPr>
          <w:color w:val="000000" w:themeColor="text1"/>
        </w:rPr>
        <w:t xml:space="preserve"> </w:t>
      </w:r>
      <w:r w:rsidR="00650B65">
        <w:rPr>
          <w:color w:val="000000" w:themeColor="text1"/>
        </w:rPr>
        <w:t xml:space="preserve">enduring </w:t>
      </w:r>
      <w:r w:rsidR="00DF2535">
        <w:rPr>
          <w:color w:val="000000" w:themeColor="text1"/>
        </w:rPr>
        <w:t>cultural commitments to “civilizing missions” (xx)</w:t>
      </w:r>
      <w:r w:rsidR="000D45E8">
        <w:rPr>
          <w:color w:val="000000" w:themeColor="text1"/>
        </w:rPr>
        <w:t xml:space="preserve">. </w:t>
      </w:r>
      <w:commentRangeEnd w:id="18"/>
      <w:r w:rsidR="001D6C39">
        <w:rPr>
          <w:rStyle w:val="CommentReference"/>
        </w:rPr>
        <w:commentReference w:id="18"/>
      </w:r>
      <w:r w:rsidR="006B1ACD">
        <w:rPr>
          <w:color w:val="000000" w:themeColor="text1"/>
        </w:rPr>
        <w:t xml:space="preserve">However, </w:t>
      </w:r>
      <w:r w:rsidR="00391DF2">
        <w:rPr>
          <w:color w:val="000000" w:themeColor="text1"/>
        </w:rPr>
        <w:t xml:space="preserve">in </w:t>
      </w:r>
      <w:r w:rsidR="00876EA6">
        <w:rPr>
          <w:color w:val="000000" w:themeColor="text1"/>
        </w:rPr>
        <w:t>emphasizing</w:t>
      </w:r>
      <w:r w:rsidR="00391DF2">
        <w:rPr>
          <w:color w:val="000000" w:themeColor="text1"/>
        </w:rPr>
        <w:t xml:space="preserve"> these macro conditions, such </w:t>
      </w:r>
      <w:r w:rsidR="00B37DAD">
        <w:rPr>
          <w:color w:val="000000" w:themeColor="text1"/>
        </w:rPr>
        <w:t>studies</w:t>
      </w:r>
      <w:r w:rsidR="001C1452">
        <w:rPr>
          <w:color w:val="000000" w:themeColor="text1"/>
        </w:rPr>
        <w:t xml:space="preserve"> </w:t>
      </w:r>
      <w:r w:rsidR="00391DF2">
        <w:rPr>
          <w:color w:val="000000" w:themeColor="text1"/>
        </w:rPr>
        <w:t xml:space="preserve">can overlook the </w:t>
      </w:r>
      <w:r w:rsidR="000D45E8">
        <w:rPr>
          <w:color w:val="000000" w:themeColor="text1"/>
        </w:rPr>
        <w:t>specific trigger</w:t>
      </w:r>
      <w:r w:rsidR="009702F2">
        <w:rPr>
          <w:color w:val="000000" w:themeColor="text1"/>
        </w:rPr>
        <w:t xml:space="preserve">s for </w:t>
      </w:r>
      <w:r w:rsidR="006B1ACD">
        <w:rPr>
          <w:color w:val="000000" w:themeColor="text1"/>
        </w:rPr>
        <w:t xml:space="preserve">when and why </w:t>
      </w:r>
      <w:r w:rsidR="006D3974">
        <w:rPr>
          <w:color w:val="000000" w:themeColor="text1"/>
        </w:rPr>
        <w:t xml:space="preserve">discrete </w:t>
      </w:r>
      <w:r w:rsidR="006B1ACD">
        <w:rPr>
          <w:color w:val="000000" w:themeColor="text1"/>
        </w:rPr>
        <w:t xml:space="preserve">actors invest internationally. </w:t>
      </w:r>
      <w:commentRangeStart w:id="19"/>
      <w:r w:rsidR="006B1ACD">
        <w:rPr>
          <w:color w:val="000000" w:themeColor="text1"/>
        </w:rPr>
        <w:t xml:space="preserve">Understanding these specific mechanisms is </w:t>
      </w:r>
      <w:r w:rsidR="00FB70F8">
        <w:rPr>
          <w:color w:val="000000" w:themeColor="text1"/>
        </w:rPr>
        <w:t>necessary</w:t>
      </w:r>
      <w:r w:rsidR="006B1ACD">
        <w:rPr>
          <w:color w:val="000000" w:themeColor="text1"/>
        </w:rPr>
        <w:t xml:space="preserve"> because</w:t>
      </w:r>
      <w:r w:rsidR="009702F2">
        <w:rPr>
          <w:color w:val="000000" w:themeColor="text1"/>
        </w:rPr>
        <w:t xml:space="preserve"> </w:t>
      </w:r>
      <w:r w:rsidR="006B1ACD">
        <w:rPr>
          <w:color w:val="000000" w:themeColor="text1"/>
        </w:rPr>
        <w:t>illiberal networks are more recent</w:t>
      </w:r>
      <w:r w:rsidR="0005255B">
        <w:rPr>
          <w:color w:val="000000" w:themeColor="text1"/>
        </w:rPr>
        <w:t>ly gaining influence</w:t>
      </w:r>
      <w:r w:rsidR="006B1ACD">
        <w:rPr>
          <w:color w:val="000000" w:themeColor="text1"/>
        </w:rPr>
        <w:t xml:space="preserve"> </w:t>
      </w:r>
      <w:commentRangeEnd w:id="19"/>
      <w:r w:rsidR="00025ABA">
        <w:rPr>
          <w:rStyle w:val="CommentReference"/>
        </w:rPr>
        <w:commentReference w:id="19"/>
      </w:r>
      <w:r w:rsidR="006B1ACD">
        <w:rPr>
          <w:color w:val="000000" w:themeColor="text1"/>
        </w:rPr>
        <w:t>– suggesting</w:t>
      </w:r>
      <w:r w:rsidR="00987197">
        <w:rPr>
          <w:color w:val="000000" w:themeColor="text1"/>
        </w:rPr>
        <w:t xml:space="preserve"> </w:t>
      </w:r>
      <w:r w:rsidR="006B1ACD">
        <w:rPr>
          <w:color w:val="000000" w:themeColor="text1"/>
        </w:rPr>
        <w:t>more</w:t>
      </w:r>
      <w:r w:rsidR="000F2387">
        <w:rPr>
          <w:color w:val="000000" w:themeColor="text1"/>
        </w:rPr>
        <w:t xml:space="preserve"> acute</w:t>
      </w:r>
      <w:r w:rsidR="006B1ACD">
        <w:rPr>
          <w:color w:val="000000" w:themeColor="text1"/>
        </w:rPr>
        <w:t xml:space="preserve"> cause</w:t>
      </w:r>
      <w:r w:rsidR="0022331D">
        <w:rPr>
          <w:color w:val="000000" w:themeColor="text1"/>
        </w:rPr>
        <w:t>s</w:t>
      </w:r>
      <w:r w:rsidR="006B1ACD">
        <w:rPr>
          <w:color w:val="000000" w:themeColor="text1"/>
        </w:rPr>
        <w:t xml:space="preserve"> </w:t>
      </w:r>
      <w:r w:rsidR="009702F2">
        <w:rPr>
          <w:color w:val="000000" w:themeColor="text1"/>
        </w:rPr>
        <w:t xml:space="preserve">fueling investments </w:t>
      </w:r>
      <w:r w:rsidR="0008673C">
        <w:rPr>
          <w:color w:val="000000" w:themeColor="text1"/>
        </w:rPr>
        <w:t xml:space="preserve">rather </w:t>
      </w:r>
      <w:r w:rsidR="009702F2">
        <w:rPr>
          <w:color w:val="000000" w:themeColor="text1"/>
        </w:rPr>
        <w:t>than</w:t>
      </w:r>
      <w:r w:rsidR="00E450F3">
        <w:rPr>
          <w:color w:val="000000" w:themeColor="text1"/>
        </w:rPr>
        <w:t xml:space="preserve"> </w:t>
      </w:r>
      <w:r w:rsidR="00066F71">
        <w:rPr>
          <w:color w:val="000000" w:themeColor="text1"/>
        </w:rPr>
        <w:t>broad</w:t>
      </w:r>
      <w:r w:rsidR="00E450F3">
        <w:rPr>
          <w:color w:val="000000" w:themeColor="text1"/>
        </w:rPr>
        <w:t xml:space="preserve"> </w:t>
      </w:r>
      <w:r w:rsidR="009702F2">
        <w:rPr>
          <w:color w:val="000000" w:themeColor="text1"/>
        </w:rPr>
        <w:t>factors already in place</w:t>
      </w:r>
      <w:r w:rsidR="006B1ACD">
        <w:rPr>
          <w:color w:val="000000" w:themeColor="text1"/>
        </w:rPr>
        <w:t xml:space="preserve">. </w:t>
      </w:r>
      <w:del w:id="20" w:author="Sebastián Rojas Cabal" w:date="2022-07-27T09:09:00Z">
        <w:r w:rsidR="00F804A9" w:rsidDel="00025ABA">
          <w:rPr>
            <w:color w:val="000000" w:themeColor="text1"/>
          </w:rPr>
          <w:delText>Therefore</w:delText>
        </w:r>
      </w:del>
      <w:ins w:id="21" w:author="Sebastián Rojas Cabal" w:date="2022-07-27T09:09:00Z">
        <w:r w:rsidR="00025ABA">
          <w:rPr>
            <w:color w:val="000000" w:themeColor="text1"/>
          </w:rPr>
          <w:t>With this in mind</w:t>
        </w:r>
      </w:ins>
      <w:r w:rsidR="00F804A9">
        <w:rPr>
          <w:color w:val="000000" w:themeColor="text1"/>
        </w:rPr>
        <w:t>,</w:t>
      </w:r>
      <w:r w:rsidR="00FB70F8">
        <w:rPr>
          <w:color w:val="000000" w:themeColor="text1"/>
        </w:rPr>
        <w:t xml:space="preserve"> we incorporate </w:t>
      </w:r>
      <w:r w:rsidR="000F2387">
        <w:rPr>
          <w:color w:val="000000" w:themeColor="text1"/>
        </w:rPr>
        <w:t xml:space="preserve">social movement </w:t>
      </w:r>
      <w:r w:rsidR="00FB70F8">
        <w:rPr>
          <w:color w:val="000000" w:themeColor="text1"/>
        </w:rPr>
        <w:t xml:space="preserve">theories </w:t>
      </w:r>
      <w:r w:rsidR="00C86F67">
        <w:rPr>
          <w:color w:val="000000" w:themeColor="text1"/>
        </w:rPr>
        <w:t>to</w:t>
      </w:r>
      <w:r w:rsidR="00FB70F8">
        <w:rPr>
          <w:color w:val="000000" w:themeColor="text1"/>
        </w:rPr>
        <w:t xml:space="preserve"> argue that </w:t>
      </w:r>
      <w:r w:rsidR="008043B1">
        <w:rPr>
          <w:color w:val="000000" w:themeColor="text1"/>
        </w:rPr>
        <w:t xml:space="preserve">U.S.-based actors spread their resources across the transnational plane </w:t>
      </w:r>
      <w:r w:rsidR="00304804">
        <w:rPr>
          <w:color w:val="000000" w:themeColor="text1"/>
        </w:rPr>
        <w:t xml:space="preserve">as </w:t>
      </w:r>
      <w:r w:rsidR="002F52A3">
        <w:rPr>
          <w:color w:val="000000" w:themeColor="text1"/>
        </w:rPr>
        <w:t xml:space="preserve">domestic </w:t>
      </w:r>
      <w:r w:rsidR="00304804">
        <w:rPr>
          <w:color w:val="000000" w:themeColor="text1"/>
        </w:rPr>
        <w:t>political</w:t>
      </w:r>
      <w:r w:rsidR="008043B1">
        <w:rPr>
          <w:color w:val="000000" w:themeColor="text1"/>
        </w:rPr>
        <w:t xml:space="preserve"> opportunities </w:t>
      </w:r>
      <w:r w:rsidR="00304804">
        <w:rPr>
          <w:color w:val="000000" w:themeColor="text1"/>
        </w:rPr>
        <w:t xml:space="preserve">change </w:t>
      </w:r>
      <w:sdt>
        <w:sdtPr>
          <w:rPr>
            <w:color w:val="000000"/>
          </w:rPr>
          <w:tag w:val="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
          <w:id w:val="661431898"/>
          <w:placeholder>
            <w:docPart w:val="DefaultPlaceholder_-1854013440"/>
          </w:placeholder>
        </w:sdtPr>
        <w:sdtContent>
          <w:r w:rsidR="001959FD" w:rsidRPr="001959FD">
            <w:rPr>
              <w:color w:val="000000"/>
            </w:rPr>
            <w:t>(</w:t>
          </w:r>
          <w:proofErr w:type="spellStart"/>
          <w:r w:rsidR="001959FD" w:rsidRPr="001959FD">
            <w:rPr>
              <w:color w:val="000000"/>
            </w:rPr>
            <w:t>Chapp</w:t>
          </w:r>
          <w:proofErr w:type="spellEnd"/>
          <w:r w:rsidR="001959FD" w:rsidRPr="001959FD">
            <w:rPr>
              <w:color w:val="000000"/>
            </w:rPr>
            <w:t xml:space="preserve"> 2019).</w:t>
          </w:r>
        </w:sdtContent>
      </w:sdt>
    </w:p>
    <w:p w14:paraId="2BBF8C70" w14:textId="254CD9D6" w:rsidR="009500FE" w:rsidRDefault="00D5023E" w:rsidP="003F3FD4">
      <w:pPr>
        <w:spacing w:line="360" w:lineRule="auto"/>
        <w:ind w:firstLine="720"/>
      </w:pPr>
      <w:commentRangeStart w:id="22"/>
      <w:r>
        <w:rPr>
          <w:color w:val="000000" w:themeColor="text1"/>
        </w:rPr>
        <w:t>T</w:t>
      </w:r>
      <w:r w:rsidR="008043B1">
        <w:rPr>
          <w:color w:val="000000" w:themeColor="text1"/>
        </w:rPr>
        <w:t xml:space="preserve">his </w:t>
      </w:r>
      <w:commentRangeEnd w:id="22"/>
      <w:r w:rsidR="00025ABA">
        <w:rPr>
          <w:rStyle w:val="CommentReference"/>
        </w:rPr>
        <w:commentReference w:id="22"/>
      </w:r>
      <w:r w:rsidR="004B4D83">
        <w:rPr>
          <w:color w:val="000000" w:themeColor="text1"/>
        </w:rPr>
        <w:t xml:space="preserve">relationship between political opportunities and foreign investments </w:t>
      </w:r>
      <w:r w:rsidR="009500FE">
        <w:rPr>
          <w:color w:val="000000" w:themeColor="text1"/>
        </w:rPr>
        <w:t xml:space="preserve">is </w:t>
      </w:r>
      <w:r w:rsidR="008043B1">
        <w:rPr>
          <w:color w:val="000000" w:themeColor="text1"/>
        </w:rPr>
        <w:t xml:space="preserve">seen as central for understanding </w:t>
      </w:r>
      <w:r w:rsidR="00C86F67">
        <w:rPr>
          <w:color w:val="000000" w:themeColor="text1"/>
        </w:rPr>
        <w:t xml:space="preserve">the development of </w:t>
      </w:r>
      <w:r w:rsidR="008043B1">
        <w:rPr>
          <w:color w:val="000000" w:themeColor="text1"/>
        </w:rPr>
        <w:t>transnational anti-LGBT+ networks</w:t>
      </w:r>
      <w:r w:rsidR="001959FD">
        <w:rPr>
          <w:color w:val="000000" w:themeColor="text1"/>
        </w:rPr>
        <w:t xml:space="preserve"> (</w:t>
      </w:r>
      <w:sdt>
        <w:sdtPr>
          <w:rPr>
            <w:color w:val="000000"/>
          </w:rPr>
          <w:tag w:val="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
          <w:id w:val="1728649999"/>
          <w:placeholder>
            <w:docPart w:val="DefaultPlaceholder_-1854013440"/>
          </w:placeholder>
        </w:sdtPr>
        <w:sdtContent>
          <w:r w:rsidR="001959FD" w:rsidRPr="001959FD">
            <w:rPr>
              <w:color w:val="000000"/>
            </w:rPr>
            <w:t>(</w:t>
          </w:r>
          <w:proofErr w:type="spellStart"/>
          <w:r w:rsidR="001959FD" w:rsidRPr="001959FD">
            <w:rPr>
              <w:color w:val="000000"/>
            </w:rPr>
            <w:t>Nuñez-Mietz</w:t>
          </w:r>
          <w:proofErr w:type="spellEnd"/>
          <w:r w:rsidR="001959FD" w:rsidRPr="001959FD">
            <w:rPr>
              <w:color w:val="000000"/>
            </w:rPr>
            <w:t xml:space="preserve"> and Iommi 2017)</w:t>
          </w:r>
        </w:sdtContent>
      </w:sdt>
      <w:r w:rsidR="008043B1">
        <w:rPr>
          <w:color w:val="000000" w:themeColor="text1"/>
        </w:rPr>
        <w:t>.</w:t>
      </w:r>
      <w:r w:rsidR="00454B07">
        <w:rPr>
          <w:color w:val="000000" w:themeColor="text1"/>
        </w:rPr>
        <w:t xml:space="preserve"> </w:t>
      </w:r>
      <w:r w:rsidR="00B07C1C">
        <w:rPr>
          <w:color w:val="000000" w:themeColor="text1"/>
        </w:rPr>
        <w:t xml:space="preserve">While starting in the </w:t>
      </w:r>
      <w:r>
        <w:rPr>
          <w:color w:val="000000" w:themeColor="text1"/>
        </w:rPr>
        <w:t xml:space="preserve">early </w:t>
      </w:r>
      <w:r w:rsidR="00B07C1C">
        <w:rPr>
          <w:color w:val="000000" w:themeColor="text1"/>
        </w:rPr>
        <w:t xml:space="preserve">1990s, </w:t>
      </w:r>
      <w:r w:rsidR="00454B07">
        <w:rPr>
          <w:color w:val="000000" w:themeColor="text1"/>
        </w:rPr>
        <w:t xml:space="preserve">transnational anti-LGBT+ networks </w:t>
      </w:r>
      <w:r w:rsidR="00B07C1C">
        <w:rPr>
          <w:color w:val="000000" w:themeColor="text1"/>
        </w:rPr>
        <w:t>are increasingly effective at</w:t>
      </w:r>
      <w:r w:rsidR="00454B07">
        <w:rPr>
          <w:color w:val="000000" w:themeColor="text1"/>
        </w:rPr>
        <w:t xml:space="preserve"> </w:t>
      </w:r>
      <w:r>
        <w:rPr>
          <w:color w:val="000000" w:themeColor="text1"/>
        </w:rPr>
        <w:t>curtailing</w:t>
      </w:r>
      <w:r w:rsidR="00454B07">
        <w:rPr>
          <w:color w:val="000000" w:themeColor="text1"/>
        </w:rPr>
        <w:t xml:space="preserve"> LGBT+ rights </w:t>
      </w:r>
      <w:r w:rsidR="00C27BE0">
        <w:rPr>
          <w:color w:val="000000" w:themeColor="text1"/>
        </w:rPr>
        <w:t>around the world</w:t>
      </w:r>
      <w:r w:rsidR="00454B07">
        <w:rPr>
          <w:color w:val="000000" w:themeColor="text1"/>
        </w:rPr>
        <w:t xml:space="preserve"> (Velasco </w:t>
      </w:r>
      <w:r w:rsidR="00454B07">
        <w:rPr>
          <w:i/>
          <w:iCs/>
          <w:color w:val="000000" w:themeColor="text1"/>
        </w:rPr>
        <w:t>forthcoming</w:t>
      </w:r>
      <w:r w:rsidR="00454B07">
        <w:rPr>
          <w:color w:val="000000" w:themeColor="text1"/>
        </w:rPr>
        <w:t xml:space="preserve">). </w:t>
      </w:r>
      <w:r w:rsidR="00051FCD">
        <w:rPr>
          <w:color w:val="000000" w:themeColor="text1"/>
        </w:rPr>
        <w:t xml:space="preserve">Though there are several sources of funding to carry out this work (e.g., </w:t>
      </w:r>
      <w:ins w:id="23" w:author="Sebastián Rojas Cabal" w:date="2022-07-27T09:15:00Z">
        <w:r w:rsidR="00717E88">
          <w:rPr>
            <w:color w:val="000000" w:themeColor="text1"/>
          </w:rPr>
          <w:t xml:space="preserve">the </w:t>
        </w:r>
      </w:ins>
      <w:r w:rsidR="00051FCD">
        <w:rPr>
          <w:color w:val="000000" w:themeColor="text1"/>
        </w:rPr>
        <w:t xml:space="preserve">Russian Orthodox </w:t>
      </w:r>
      <w:del w:id="24" w:author="Sebastián Rojas Cabal" w:date="2022-07-27T09:16:00Z">
        <w:r w:rsidR="00051FCD" w:rsidDel="00717E88">
          <w:rPr>
            <w:color w:val="000000" w:themeColor="text1"/>
          </w:rPr>
          <w:delText xml:space="preserve">Church, </w:delText>
        </w:r>
      </w:del>
      <w:ins w:id="25" w:author="Sebastián Rojas Cabal" w:date="2022-07-27T09:16:00Z">
        <w:r w:rsidR="00717E88">
          <w:rPr>
            <w:color w:val="000000" w:themeColor="text1"/>
          </w:rPr>
          <w:t>Church, the</w:t>
        </w:r>
      </w:ins>
      <w:ins w:id="26" w:author="Sebastián Rojas Cabal" w:date="2022-07-27T09:14:00Z">
        <w:r w:rsidR="00717E88">
          <w:rPr>
            <w:color w:val="000000" w:themeColor="text1"/>
          </w:rPr>
          <w:t xml:space="preserve"> </w:t>
        </w:r>
      </w:ins>
      <w:r w:rsidR="00051FCD">
        <w:rPr>
          <w:color w:val="000000" w:themeColor="text1"/>
        </w:rPr>
        <w:t xml:space="preserve">Vatican, etc.), </w:t>
      </w:r>
      <w:del w:id="27" w:author="Sebastián Rojas Cabal" w:date="2022-07-27T09:15:00Z">
        <w:r w:rsidR="00051FCD" w:rsidDel="00717E88">
          <w:delText>m</w:delText>
        </w:r>
        <w:r w:rsidR="00C27BE0" w:rsidDel="00717E88">
          <w:delText xml:space="preserve">uch of the resources are argued to come from </w:delText>
        </w:r>
      </w:del>
      <w:r w:rsidR="00051FCD">
        <w:t>organizations within the</w:t>
      </w:r>
      <w:r w:rsidR="00C27BE0">
        <w:t xml:space="preserve"> U.S</w:t>
      </w:r>
      <w:r w:rsidR="00051FCD">
        <w:t>.</w:t>
      </w:r>
      <w:ins w:id="28" w:author="Sebastián Rojas Cabal" w:date="2022-07-27T09:15:00Z">
        <w:r w:rsidR="00717E88">
          <w:t xml:space="preserve"> seem to be largest and most pervasive source of funding</w:t>
        </w:r>
      </w:ins>
      <w:r w:rsidR="00C27BE0">
        <w:t xml:space="preserve"> (xx). To explain </w:t>
      </w:r>
      <w:r w:rsidR="002F3CE9">
        <w:t>why these U.S.</w:t>
      </w:r>
      <w:ins w:id="29" w:author="Sebastián Rojas Cabal" w:date="2022-07-27T09:16:00Z">
        <w:r w:rsidR="00717E88">
          <w:t>-based</w:t>
        </w:r>
      </w:ins>
      <w:r w:rsidR="002F3CE9">
        <w:t xml:space="preserve"> anti-LGBT+ </w:t>
      </w:r>
      <w:proofErr w:type="spellStart"/>
      <w:r w:rsidR="002F3CE9">
        <w:t>organziations</w:t>
      </w:r>
      <w:proofErr w:type="spellEnd"/>
      <w:r w:rsidR="002F3CE9">
        <w:t xml:space="preserve"> are </w:t>
      </w:r>
      <w:proofErr w:type="spellStart"/>
      <w:r w:rsidR="00C27BE0">
        <w:t>transnationaliz</w:t>
      </w:r>
      <w:r w:rsidR="002F3CE9">
        <w:t>ing</w:t>
      </w:r>
      <w:proofErr w:type="spellEnd"/>
      <w:r w:rsidR="002F3CE9">
        <w:t xml:space="preserve"> their</w:t>
      </w:r>
      <w:r w:rsidR="00C27BE0">
        <w:t xml:space="preserve"> efforts, several scholars point to the adoption of LGBT+ rights within the U.S. </w:t>
      </w:r>
      <w:r w:rsidR="00AD7A78">
        <w:t>They argue that anti-LGBT+ actors in the U.S. shift investments internationally i</w:t>
      </w:r>
      <w:r w:rsidR="00EB7C87">
        <w:t xml:space="preserve">n reaction </w:t>
      </w:r>
      <w:r w:rsidR="00CF6FF9">
        <w:t xml:space="preserve">to </w:t>
      </w:r>
      <w:r w:rsidR="00EB7C87">
        <w:t>right</w:t>
      </w:r>
      <w:r w:rsidR="004B1CF7">
        <w:t>s</w:t>
      </w:r>
      <w:r w:rsidR="00EB7C87">
        <w:t xml:space="preserve"> being enacted</w:t>
      </w:r>
      <w:r w:rsidR="00C27BE0">
        <w:t xml:space="preserve">, </w:t>
      </w:r>
      <w:r w:rsidR="004B1CF7">
        <w:t xml:space="preserve">namely marriage </w:t>
      </w:r>
      <w:r w:rsidR="004B1CF7">
        <w:lastRenderedPageBreak/>
        <w:t>equality</w:t>
      </w:r>
      <w:r w:rsidR="00AD7A78">
        <w:t xml:space="preserve"> (xx). </w:t>
      </w:r>
      <w:r w:rsidR="00E47155">
        <w:t>Ugandan LGBT+ activist Frank Mugisha</w:t>
      </w:r>
      <w:r w:rsidR="00B8617E">
        <w:t xml:space="preserve"> </w:t>
      </w:r>
      <w:del w:id="30" w:author="Sebastián Rojas Cabal" w:date="2022-07-27T09:18:00Z">
        <w:r w:rsidR="00B8617E" w:rsidDel="00717E88">
          <w:delText>sums up this position effectively</w:delText>
        </w:r>
      </w:del>
      <w:ins w:id="31" w:author="Sebastián Rojas Cabal" w:date="2022-07-27T09:18:00Z">
        <w:r w:rsidR="00717E88">
          <w:t>succinctly explains the tre</w:t>
        </w:r>
      </w:ins>
      <w:ins w:id="32" w:author="Sebastián Rojas Cabal" w:date="2022-07-27T09:19:00Z">
        <w:r w:rsidR="00717E88">
          <w:t>nd</w:t>
        </w:r>
      </w:ins>
      <w:r w:rsidR="00E47155">
        <w:t>: “</w:t>
      </w:r>
      <w:r w:rsidR="008314D5">
        <w:t>[T]</w:t>
      </w:r>
      <w:r w:rsidR="00E47155">
        <w:t xml:space="preserve">hey have lost support in their home country. Now they are looking for countries where they can dump their ideologies.” Although a common argument, </w:t>
      </w:r>
      <w:r w:rsidR="004B1CF7">
        <w:t xml:space="preserve">evidentiary </w:t>
      </w:r>
      <w:r w:rsidR="009500FE">
        <w:t>support</w:t>
      </w:r>
      <w:r w:rsidR="004B1CF7">
        <w:t xml:space="preserve"> for</w:t>
      </w:r>
      <w:r w:rsidR="009500FE">
        <w:t xml:space="preserve"> this causal pathway is thin. Studies either rely on subjective interpretations, like the one given by Mr. Mugisha, or descriptive </w:t>
      </w:r>
      <w:r w:rsidR="004B1CF7">
        <w:t xml:space="preserve">reports </w:t>
      </w:r>
      <w:r w:rsidR="009500FE">
        <w:t xml:space="preserve">of </w:t>
      </w:r>
      <w:r w:rsidR="004B1CF7">
        <w:t xml:space="preserve">just a </w:t>
      </w:r>
      <w:r w:rsidR="008314D5">
        <w:t>few</w:t>
      </w:r>
      <w:r w:rsidR="00F6766F">
        <w:t xml:space="preserve"> </w:t>
      </w:r>
      <w:r w:rsidR="009500FE">
        <w:t xml:space="preserve">organizations (xx; xx). Therefore, this study </w:t>
      </w:r>
      <w:del w:id="33" w:author="Sebastián Rojas Cabal" w:date="2022-07-27T09:19:00Z">
        <w:r w:rsidR="009500FE" w:rsidDel="007C437C">
          <w:delText xml:space="preserve">seeks to offer </w:delText>
        </w:r>
      </w:del>
      <w:ins w:id="34" w:author="Sebastián Rojas Cabal" w:date="2022-07-27T09:19:00Z">
        <w:r w:rsidR="007C437C">
          <w:t xml:space="preserve">offers </w:t>
        </w:r>
      </w:ins>
      <w:r w:rsidR="009500FE">
        <w:t xml:space="preserve">an important contribution by </w:t>
      </w:r>
      <w:r w:rsidR="004954B1">
        <w:t>asking: do</w:t>
      </w:r>
      <w:r w:rsidR="009500FE">
        <w:t xml:space="preserve"> advancements in </w:t>
      </w:r>
      <w:r w:rsidR="004954B1">
        <w:t xml:space="preserve">LGBT+ rights in </w:t>
      </w:r>
      <w:r w:rsidR="009500FE">
        <w:t>the U.S. directly cause U.S.-based anti-LGBT+ organizations to redirect financial resources internationally</w:t>
      </w:r>
      <w:r w:rsidR="004954B1">
        <w:t>?</w:t>
      </w:r>
    </w:p>
    <w:p w14:paraId="63535C1A" w14:textId="4814A794" w:rsidR="004954B1" w:rsidRDefault="004954B1" w:rsidP="003F3FD4">
      <w:pPr>
        <w:spacing w:line="360" w:lineRule="auto"/>
        <w:ind w:firstLine="720"/>
      </w:pPr>
      <w:r>
        <w:t xml:space="preserve">We address our research question by pairing computational research designs with a novel, underutilized source of data: nonprofit tax returns. In 2008, the Internal Revenue Service started requiring U.S. nonprofits with gross receipts of over $200,000 to disclose </w:t>
      </w:r>
      <w:r w:rsidR="00A74E8D">
        <w:t xml:space="preserve">the amount, destination, and purpose of </w:t>
      </w:r>
      <w:r>
        <w:t xml:space="preserve">foreign expenditures on their annual tax forms. </w:t>
      </w:r>
      <w:r w:rsidR="008D467C">
        <w:t>T</w:t>
      </w:r>
      <w:r w:rsidR="00A74E8D">
        <w:t xml:space="preserve">hese administrative data are </w:t>
      </w:r>
      <w:r w:rsidR="008D467C">
        <w:t xml:space="preserve">thus </w:t>
      </w:r>
      <w:r>
        <w:t xml:space="preserve">well-positioned to address our core research question. We implement the following three-part investigation after collecting these data from 2008 through 2020. </w:t>
      </w:r>
      <w:r w:rsidRPr="00A47CF5">
        <w:rPr>
          <w:highlight w:val="yellow"/>
          <w:rPrChange w:id="35" w:author="Sebastián Rojas Cabal" w:date="2022-07-27T09:24:00Z">
            <w:rPr/>
          </w:rPrChange>
        </w:rPr>
        <w:t xml:space="preserve">First, we determine our relevant sample of “anti-LGBT+” nonprofits based on network affiliations. Second, we then provide a descriptive understanding of how foreign expenditures have changed from 2008 through 2020. Third, we test whether changes in foreign expenditures can be </w:t>
      </w:r>
      <w:r w:rsidR="00533888" w:rsidRPr="00A47CF5">
        <w:rPr>
          <w:highlight w:val="yellow"/>
          <w:rPrChange w:id="36" w:author="Sebastián Rojas Cabal" w:date="2022-07-27T09:24:00Z">
            <w:rPr/>
          </w:rPrChange>
        </w:rPr>
        <w:t xml:space="preserve">directly </w:t>
      </w:r>
      <w:r w:rsidRPr="00A47CF5">
        <w:rPr>
          <w:highlight w:val="yellow"/>
          <w:rPrChange w:id="37" w:author="Sebastián Rojas Cabal" w:date="2022-07-27T09:24:00Z">
            <w:rPr/>
          </w:rPrChange>
        </w:rPr>
        <w:t xml:space="preserve">attributable to state and federal legalizations of same-sex marriage – a policy with significant symbolic resonance that shaped perceptions of anti-LGBT+ efforts being “lost” in the U.S. </w:t>
      </w:r>
      <w:r w:rsidR="00533888" w:rsidRPr="00A47CF5">
        <w:rPr>
          <w:highlight w:val="yellow"/>
          <w:rPrChange w:id="38" w:author="Sebastián Rojas Cabal" w:date="2022-07-27T09:24:00Z">
            <w:rPr/>
          </w:rPrChange>
        </w:rPr>
        <w:t>during this period.</w:t>
      </w:r>
    </w:p>
    <w:p w14:paraId="55E39E70" w14:textId="0A0EEABC" w:rsidR="008043B1" w:rsidRDefault="008043B1" w:rsidP="003F3FD4">
      <w:pPr>
        <w:spacing w:line="360" w:lineRule="auto"/>
        <w:rPr>
          <w:color w:val="000000" w:themeColor="text1"/>
        </w:rPr>
      </w:pPr>
      <w:r>
        <w:rPr>
          <w:color w:val="000000" w:themeColor="text1"/>
        </w:rPr>
        <w:tab/>
      </w:r>
      <w:r w:rsidR="008D467C">
        <w:rPr>
          <w:color w:val="000000" w:themeColor="text1"/>
        </w:rPr>
        <w:t xml:space="preserve">The results from our study carry important implications for understanding both </w:t>
      </w:r>
      <w:r w:rsidR="00B21E71">
        <w:rPr>
          <w:color w:val="000000" w:themeColor="text1"/>
        </w:rPr>
        <w:t xml:space="preserve">the </w:t>
      </w:r>
      <w:r w:rsidR="008D467C">
        <w:rPr>
          <w:color w:val="000000" w:themeColor="text1"/>
        </w:rPr>
        <w:t xml:space="preserve">direct </w:t>
      </w:r>
      <w:r w:rsidR="00B21E71">
        <w:rPr>
          <w:color w:val="000000" w:themeColor="text1"/>
        </w:rPr>
        <w:t>governance of</w:t>
      </w:r>
      <w:r w:rsidR="008D467C">
        <w:rPr>
          <w:color w:val="000000" w:themeColor="text1"/>
        </w:rPr>
        <w:t xml:space="preserve"> LGBT+ lives </w:t>
      </w:r>
      <w:r w:rsidR="00B21E71">
        <w:rPr>
          <w:color w:val="000000" w:themeColor="text1"/>
        </w:rPr>
        <w:t>and</w:t>
      </w:r>
      <w:r w:rsidR="008D467C">
        <w:rPr>
          <w:color w:val="000000" w:themeColor="text1"/>
        </w:rPr>
        <w:t xml:space="preserve"> the financing of the post-liberal shift within the international arena. </w:t>
      </w:r>
      <w:r w:rsidR="001C1C66">
        <w:rPr>
          <w:color w:val="000000" w:themeColor="text1"/>
        </w:rPr>
        <w:t xml:space="preserve">First, </w:t>
      </w:r>
      <w:r w:rsidR="00B21E71">
        <w:rPr>
          <w:color w:val="000000" w:themeColor="text1"/>
        </w:rPr>
        <w:t xml:space="preserve">we find that the average anti-LGBT+ organization spent $xx internationally compared to $xx for </w:t>
      </w:r>
      <w:r w:rsidR="00330A41">
        <w:rPr>
          <w:color w:val="000000" w:themeColor="text1"/>
        </w:rPr>
        <w:t xml:space="preserve">all other </w:t>
      </w:r>
      <w:r w:rsidR="00B21E71">
        <w:rPr>
          <w:color w:val="000000" w:themeColor="text1"/>
        </w:rPr>
        <w:t>nonprofits</w:t>
      </w:r>
      <w:r w:rsidR="00737A35">
        <w:rPr>
          <w:color w:val="000000" w:themeColor="text1"/>
        </w:rPr>
        <w:t xml:space="preserve"> </w:t>
      </w:r>
      <w:r w:rsidR="00AD40BD">
        <w:rPr>
          <w:color w:val="000000" w:themeColor="text1"/>
        </w:rPr>
        <w:t xml:space="preserve">in </w:t>
      </w:r>
      <w:proofErr w:type="spellStart"/>
      <w:r w:rsidR="00AD40BD">
        <w:rPr>
          <w:color w:val="000000" w:themeColor="text1"/>
        </w:rPr>
        <w:t>xxyear</w:t>
      </w:r>
      <w:proofErr w:type="spellEnd"/>
      <w:r w:rsidR="00B21E71">
        <w:rPr>
          <w:color w:val="000000" w:themeColor="text1"/>
        </w:rPr>
        <w:t>. This is a significant sum of money</w:t>
      </w:r>
      <w:r w:rsidR="00330A41">
        <w:rPr>
          <w:color w:val="000000" w:themeColor="text1"/>
        </w:rPr>
        <w:t xml:space="preserve"> – it </w:t>
      </w:r>
      <w:r w:rsidR="00035D3C">
        <w:rPr>
          <w:color w:val="000000" w:themeColor="text1"/>
        </w:rPr>
        <w:t>overwhelms</w:t>
      </w:r>
      <w:r w:rsidR="00330A41">
        <w:rPr>
          <w:color w:val="000000" w:themeColor="text1"/>
        </w:rPr>
        <w:t xml:space="preserve"> the $xx directed to pro-LGBT+ causes by both U.S. and international funders in </w:t>
      </w:r>
      <w:proofErr w:type="spellStart"/>
      <w:r w:rsidR="00330A41">
        <w:rPr>
          <w:color w:val="000000" w:themeColor="text1"/>
        </w:rPr>
        <w:t>xxyear</w:t>
      </w:r>
      <w:proofErr w:type="spellEnd"/>
      <w:r w:rsidR="00330A41">
        <w:rPr>
          <w:color w:val="000000" w:themeColor="text1"/>
        </w:rPr>
        <w:t xml:space="preserve"> (xx). </w:t>
      </w:r>
      <w:r w:rsidR="00B21E71">
        <w:rPr>
          <w:color w:val="000000" w:themeColor="text1"/>
        </w:rPr>
        <w:t xml:space="preserve">Second, </w:t>
      </w:r>
      <w:r w:rsidR="00035D3C">
        <w:rPr>
          <w:color w:val="000000" w:themeColor="text1"/>
        </w:rPr>
        <w:t xml:space="preserve">we provide </w:t>
      </w:r>
      <w:r w:rsidR="00922327">
        <w:rPr>
          <w:color w:val="000000" w:themeColor="text1"/>
        </w:rPr>
        <w:t>the first</w:t>
      </w:r>
      <w:r w:rsidR="00035D3C">
        <w:rPr>
          <w:color w:val="000000" w:themeColor="text1"/>
        </w:rPr>
        <w:t xml:space="preserve"> </w:t>
      </w:r>
      <w:r w:rsidR="00922327">
        <w:rPr>
          <w:color w:val="000000" w:themeColor="text1"/>
        </w:rPr>
        <w:t>large-</w:t>
      </w:r>
      <w:r w:rsidR="00922327">
        <w:rPr>
          <w:i/>
          <w:iCs/>
          <w:color w:val="000000" w:themeColor="text1"/>
        </w:rPr>
        <w:t xml:space="preserve">N, </w:t>
      </w:r>
      <w:r w:rsidR="00922327">
        <w:rPr>
          <w:color w:val="000000" w:themeColor="text1"/>
        </w:rPr>
        <w:t xml:space="preserve">quantitative analysis </w:t>
      </w:r>
      <w:r w:rsidR="00796ADA">
        <w:rPr>
          <w:color w:val="000000" w:themeColor="text1"/>
        </w:rPr>
        <w:t>to</w:t>
      </w:r>
      <w:r w:rsidR="00035D3C">
        <w:rPr>
          <w:color w:val="000000" w:themeColor="text1"/>
        </w:rPr>
        <w:t xml:space="preserve"> empirical</w:t>
      </w:r>
      <w:r w:rsidR="00DA7402">
        <w:rPr>
          <w:color w:val="000000" w:themeColor="text1"/>
        </w:rPr>
        <w:t>ly</w:t>
      </w:r>
      <w:r w:rsidR="00035D3C">
        <w:rPr>
          <w:color w:val="000000" w:themeColor="text1"/>
        </w:rPr>
        <w:t xml:space="preserve"> </w:t>
      </w:r>
      <w:r w:rsidR="00796ADA">
        <w:rPr>
          <w:color w:val="000000" w:themeColor="text1"/>
        </w:rPr>
        <w:t>demonstrate</w:t>
      </w:r>
      <w:r w:rsidR="00035D3C">
        <w:rPr>
          <w:color w:val="000000" w:themeColor="text1"/>
        </w:rPr>
        <w:t xml:space="preserve"> </w:t>
      </w:r>
      <w:r w:rsidR="00922327">
        <w:rPr>
          <w:color w:val="000000" w:themeColor="text1"/>
        </w:rPr>
        <w:t xml:space="preserve">that the advancement of marriage equality across U.S. states led U.S. anti-LGBT+ nonprofits </w:t>
      </w:r>
      <w:r w:rsidR="00DA7402">
        <w:rPr>
          <w:color w:val="000000" w:themeColor="text1"/>
        </w:rPr>
        <w:t xml:space="preserve">to </w:t>
      </w:r>
      <w:r w:rsidR="00D56C8E">
        <w:rPr>
          <w:color w:val="000000" w:themeColor="text1"/>
        </w:rPr>
        <w:t>shift</w:t>
      </w:r>
      <w:r w:rsidR="00922327">
        <w:rPr>
          <w:color w:val="000000" w:themeColor="text1"/>
        </w:rPr>
        <w:t xml:space="preserve"> financial resources internationally. The adoption of marriage equality is associated, on average, with $xx more dollars being spent internationally and </w:t>
      </w:r>
      <w:r w:rsidR="007B459C">
        <w:rPr>
          <w:color w:val="000000" w:themeColor="text1"/>
        </w:rPr>
        <w:t xml:space="preserve">foreign expenses taking up </w:t>
      </w:r>
      <w:r w:rsidR="00922327">
        <w:rPr>
          <w:color w:val="000000" w:themeColor="text1"/>
        </w:rPr>
        <w:t xml:space="preserve">xx% more </w:t>
      </w:r>
      <w:r w:rsidR="007B459C">
        <w:rPr>
          <w:color w:val="000000" w:themeColor="text1"/>
        </w:rPr>
        <w:t>of the overall budget</w:t>
      </w:r>
      <w:r w:rsidR="00B21E71">
        <w:rPr>
          <w:color w:val="000000" w:themeColor="text1"/>
        </w:rPr>
        <w:t xml:space="preserve">. </w:t>
      </w:r>
      <w:r w:rsidR="00CF68D6">
        <w:rPr>
          <w:color w:val="000000" w:themeColor="text1"/>
        </w:rPr>
        <w:t xml:space="preserve">These findings underscore the importance of keeping a global referent to U.S. policy change – while marriage equality was a boon to many in the U.S., this resulted in </w:t>
      </w:r>
      <w:r w:rsidR="00DA7402">
        <w:rPr>
          <w:color w:val="000000" w:themeColor="text1"/>
        </w:rPr>
        <w:t xml:space="preserve">funds going toward anti-LGBT+ efforts in all corners of the world </w:t>
      </w:r>
      <w:r w:rsidR="00CF68D6">
        <w:rPr>
          <w:color w:val="000000" w:themeColor="text1"/>
        </w:rPr>
        <w:t xml:space="preserve">(Velasco </w:t>
      </w:r>
      <w:r w:rsidR="00CF68D6">
        <w:rPr>
          <w:i/>
          <w:iCs/>
          <w:color w:val="000000" w:themeColor="text1"/>
        </w:rPr>
        <w:t>forthcoming</w:t>
      </w:r>
      <w:r w:rsidR="00CF68D6">
        <w:rPr>
          <w:color w:val="000000" w:themeColor="text1"/>
        </w:rPr>
        <w:t xml:space="preserve">). </w:t>
      </w:r>
      <w:r w:rsidR="00FF4DB1">
        <w:rPr>
          <w:color w:val="000000" w:themeColor="text1"/>
        </w:rPr>
        <w:t>Understandably, t</w:t>
      </w:r>
      <w:r w:rsidR="00CF68D6">
        <w:rPr>
          <w:color w:val="000000" w:themeColor="text1"/>
        </w:rPr>
        <w:t xml:space="preserve">hose in the U.S. may note that the years following marriage equality have not been settled: new threats </w:t>
      </w:r>
      <w:r w:rsidR="00FF4DB1">
        <w:rPr>
          <w:color w:val="000000" w:themeColor="text1"/>
        </w:rPr>
        <w:t xml:space="preserve">continuously </w:t>
      </w:r>
      <w:r w:rsidR="00CF68D6">
        <w:rPr>
          <w:color w:val="000000" w:themeColor="text1"/>
        </w:rPr>
        <w:t xml:space="preserve">emerge, especially for trans individuals and </w:t>
      </w:r>
      <w:r w:rsidR="00DA7402">
        <w:rPr>
          <w:color w:val="000000" w:themeColor="text1"/>
        </w:rPr>
        <w:t xml:space="preserve">even </w:t>
      </w:r>
      <w:r w:rsidR="00CF68D6">
        <w:rPr>
          <w:color w:val="000000" w:themeColor="text1"/>
        </w:rPr>
        <w:t xml:space="preserve">marriage itself (xx). However, the </w:t>
      </w:r>
      <w:r w:rsidR="00B94008">
        <w:rPr>
          <w:color w:val="000000" w:themeColor="text1"/>
        </w:rPr>
        <w:t>sizable</w:t>
      </w:r>
      <w:r w:rsidR="00CF68D6">
        <w:rPr>
          <w:color w:val="000000" w:themeColor="text1"/>
        </w:rPr>
        <w:t xml:space="preserve"> financial resources </w:t>
      </w:r>
      <w:r w:rsidR="00CF68D6">
        <w:rPr>
          <w:color w:val="000000" w:themeColor="text1"/>
        </w:rPr>
        <w:lastRenderedPageBreak/>
        <w:t xml:space="preserve">of </w:t>
      </w:r>
      <w:r w:rsidR="00FF4DB1">
        <w:rPr>
          <w:color w:val="000000" w:themeColor="text1"/>
        </w:rPr>
        <w:t xml:space="preserve">anti-LGBT+ organizations </w:t>
      </w:r>
      <w:r w:rsidR="0019318A">
        <w:rPr>
          <w:color w:val="000000" w:themeColor="text1"/>
        </w:rPr>
        <w:t>make them well-</w:t>
      </w:r>
      <w:r w:rsidR="00FF4DB1">
        <w:rPr>
          <w:color w:val="000000" w:themeColor="text1"/>
        </w:rPr>
        <w:t>position</w:t>
      </w:r>
      <w:r w:rsidR="0019318A">
        <w:rPr>
          <w:color w:val="000000" w:themeColor="text1"/>
        </w:rPr>
        <w:t>ed</w:t>
      </w:r>
      <w:r w:rsidR="00FF4DB1">
        <w:rPr>
          <w:color w:val="000000" w:themeColor="text1"/>
        </w:rPr>
        <w:t xml:space="preserve"> to engage </w:t>
      </w:r>
      <w:ins w:id="39" w:author="Sebastián Rojas Cabal" w:date="2022-07-27T09:26:00Z">
        <w:r w:rsidR="00A47CF5">
          <w:rPr>
            <w:color w:val="000000" w:themeColor="text1"/>
          </w:rPr>
          <w:t xml:space="preserve">in </w:t>
        </w:r>
      </w:ins>
      <w:del w:id="40" w:author="Sebastián Rojas Cabal" w:date="2022-07-27T09:26:00Z">
        <w:r w:rsidR="0019318A" w:rsidDel="00A47CF5">
          <w:rPr>
            <w:color w:val="000000" w:themeColor="text1"/>
          </w:rPr>
          <w:delText>domestically and internationally</w:delText>
        </w:r>
        <w:r w:rsidR="00895377" w:rsidDel="00A47CF5">
          <w:rPr>
            <w:color w:val="000000" w:themeColor="text1"/>
          </w:rPr>
          <w:delText xml:space="preserve"> </w:delText>
        </w:r>
      </w:del>
      <w:ins w:id="41" w:author="Sebastián Rojas Cabal" w:date="2022-07-27T09:26:00Z">
        <w:r w:rsidR="00A47CF5">
          <w:rPr>
            <w:color w:val="000000" w:themeColor="text1"/>
          </w:rPr>
          <w:t>domestic and internatio</w:t>
        </w:r>
      </w:ins>
      <w:ins w:id="42" w:author="Sebastián Rojas Cabal" w:date="2022-07-27T09:27:00Z">
        <w:r w:rsidR="00A47CF5">
          <w:rPr>
            <w:color w:val="000000" w:themeColor="text1"/>
          </w:rPr>
          <w:t xml:space="preserve">nal advocacy </w:t>
        </w:r>
      </w:ins>
      <w:r w:rsidR="00AC0D9A">
        <w:rPr>
          <w:color w:val="000000" w:themeColor="text1"/>
        </w:rPr>
        <w:t>simultaneously</w:t>
      </w:r>
      <w:r w:rsidR="00FF4DB1">
        <w:rPr>
          <w:color w:val="000000" w:themeColor="text1"/>
        </w:rPr>
        <w:t>.</w:t>
      </w:r>
      <w:r w:rsidR="00AC0D9A">
        <w:rPr>
          <w:color w:val="000000" w:themeColor="text1"/>
        </w:rPr>
        <w:t xml:space="preserve"> </w:t>
      </w:r>
      <w:r w:rsidR="00FF4DB1">
        <w:rPr>
          <w:color w:val="000000" w:themeColor="text1"/>
        </w:rPr>
        <w:t xml:space="preserve"> </w:t>
      </w:r>
      <w:r w:rsidR="00CF68D6" w:rsidRPr="00A47CF5">
        <w:rPr>
          <w:color w:val="000000" w:themeColor="text1"/>
          <w:highlight w:val="yellow"/>
          <w:rPrChange w:id="43" w:author="Sebastián Rojas Cabal" w:date="2022-07-27T09:27:00Z">
            <w:rPr>
              <w:color w:val="000000" w:themeColor="text1"/>
            </w:rPr>
          </w:rPrChange>
        </w:rPr>
        <w:t xml:space="preserve">Finally, </w:t>
      </w:r>
      <w:r w:rsidR="002C40F9" w:rsidRPr="00A47CF5">
        <w:rPr>
          <w:color w:val="000000" w:themeColor="text1"/>
          <w:highlight w:val="yellow"/>
          <w:rPrChange w:id="44" w:author="Sebastián Rojas Cabal" w:date="2022-07-27T09:27:00Z">
            <w:rPr>
              <w:color w:val="000000" w:themeColor="text1"/>
            </w:rPr>
          </w:rPrChange>
        </w:rPr>
        <w:t xml:space="preserve">we discuss how the tenets of liberalism that enabled illiberal, anti-LGBT+ organizations to </w:t>
      </w:r>
      <w:r w:rsidR="00AC0D9A" w:rsidRPr="00A47CF5">
        <w:rPr>
          <w:color w:val="000000" w:themeColor="text1"/>
          <w:highlight w:val="yellow"/>
          <w:rPrChange w:id="45" w:author="Sebastián Rojas Cabal" w:date="2022-07-27T09:27:00Z">
            <w:rPr>
              <w:color w:val="000000" w:themeColor="text1"/>
            </w:rPr>
          </w:rPrChange>
        </w:rPr>
        <w:t xml:space="preserve">even </w:t>
      </w:r>
      <w:r w:rsidR="002C40F9" w:rsidRPr="00A47CF5">
        <w:rPr>
          <w:color w:val="000000" w:themeColor="text1"/>
          <w:highlight w:val="yellow"/>
          <w:rPrChange w:id="46" w:author="Sebastián Rojas Cabal" w:date="2022-07-27T09:27:00Z">
            <w:rPr>
              <w:color w:val="000000" w:themeColor="text1"/>
            </w:rPr>
          </w:rPrChange>
        </w:rPr>
        <w:t>be in this financial position endogenously contribut</w:t>
      </w:r>
      <w:r w:rsidR="00440EC9" w:rsidRPr="00A47CF5">
        <w:rPr>
          <w:color w:val="000000" w:themeColor="text1"/>
          <w:highlight w:val="yellow"/>
          <w:rPrChange w:id="47" w:author="Sebastián Rojas Cabal" w:date="2022-07-27T09:27:00Z">
            <w:rPr>
              <w:color w:val="000000" w:themeColor="text1"/>
            </w:rPr>
          </w:rPrChange>
        </w:rPr>
        <w:t>e</w:t>
      </w:r>
      <w:r w:rsidR="002C40F9" w:rsidRPr="00A47CF5">
        <w:rPr>
          <w:color w:val="000000" w:themeColor="text1"/>
          <w:highlight w:val="yellow"/>
          <w:rPrChange w:id="48" w:author="Sebastián Rojas Cabal" w:date="2022-07-27T09:27:00Z">
            <w:rPr>
              <w:color w:val="000000" w:themeColor="text1"/>
            </w:rPr>
          </w:rPrChange>
        </w:rPr>
        <w:t xml:space="preserve"> to U.S. actors’</w:t>
      </w:r>
      <w:r w:rsidR="00440EC9" w:rsidRPr="00A47CF5">
        <w:rPr>
          <w:color w:val="000000" w:themeColor="text1"/>
          <w:highlight w:val="yellow"/>
          <w:rPrChange w:id="49" w:author="Sebastián Rojas Cabal" w:date="2022-07-27T09:27:00Z">
            <w:rPr>
              <w:color w:val="000000" w:themeColor="text1"/>
            </w:rPr>
          </w:rPrChange>
        </w:rPr>
        <w:t xml:space="preserve"> </w:t>
      </w:r>
      <w:r w:rsidR="002C40F9" w:rsidRPr="00A47CF5">
        <w:rPr>
          <w:color w:val="000000" w:themeColor="text1"/>
          <w:highlight w:val="yellow"/>
          <w:rPrChange w:id="50" w:author="Sebastián Rojas Cabal" w:date="2022-07-27T09:27:00Z">
            <w:rPr>
              <w:color w:val="000000" w:themeColor="text1"/>
            </w:rPr>
          </w:rPrChange>
        </w:rPr>
        <w:t>financing the current post-liberal shift.</w:t>
      </w:r>
      <w:r w:rsidR="002C40F9">
        <w:rPr>
          <w:color w:val="000000" w:themeColor="text1"/>
        </w:rPr>
        <w:t xml:space="preserve"> </w:t>
      </w:r>
    </w:p>
    <w:p w14:paraId="00CC9E2B" w14:textId="14EE9B53" w:rsidR="00050099" w:rsidRDefault="00050099" w:rsidP="003F3FD4">
      <w:pPr>
        <w:spacing w:line="360" w:lineRule="auto"/>
        <w:rPr>
          <w:color w:val="000000" w:themeColor="text1"/>
        </w:rPr>
      </w:pPr>
    </w:p>
    <w:p w14:paraId="396167D4" w14:textId="77777777" w:rsidR="00810F41" w:rsidRDefault="00810F41" w:rsidP="003F3FD4">
      <w:pPr>
        <w:spacing w:line="360" w:lineRule="auto"/>
        <w:jc w:val="center"/>
        <w:rPr>
          <w:b/>
          <w:bCs/>
          <w:color w:val="000000" w:themeColor="text1"/>
        </w:rPr>
      </w:pPr>
    </w:p>
    <w:p w14:paraId="6E61C4B6" w14:textId="60D945D6" w:rsidR="00106591" w:rsidRDefault="00F525E1" w:rsidP="003F3FD4">
      <w:pPr>
        <w:spacing w:line="360" w:lineRule="auto"/>
        <w:jc w:val="center"/>
        <w:rPr>
          <w:b/>
          <w:bCs/>
          <w:color w:val="000000" w:themeColor="text1"/>
        </w:rPr>
      </w:pPr>
      <w:r>
        <w:rPr>
          <w:b/>
          <w:bCs/>
          <w:color w:val="000000" w:themeColor="text1"/>
        </w:rPr>
        <w:t xml:space="preserve">Explaining </w:t>
      </w:r>
      <w:r w:rsidR="0052383D">
        <w:rPr>
          <w:b/>
          <w:bCs/>
          <w:color w:val="000000" w:themeColor="text1"/>
        </w:rPr>
        <w:t xml:space="preserve">The Financial Role of U.S. Organizations within Transnational Networks </w:t>
      </w:r>
    </w:p>
    <w:p w14:paraId="7491E756" w14:textId="68D908CE" w:rsidR="0040107E" w:rsidRDefault="0040107E" w:rsidP="003F3FD4">
      <w:pPr>
        <w:spacing w:line="360" w:lineRule="auto"/>
      </w:pPr>
    </w:p>
    <w:p w14:paraId="43584A68" w14:textId="735F1A50" w:rsidR="00CC48C5" w:rsidRDefault="009E7583" w:rsidP="003F3FD4">
      <w:pPr>
        <w:spacing w:line="360" w:lineRule="auto"/>
      </w:pPr>
      <w:r>
        <w:t xml:space="preserve">Transnational advocacy networks are a critical </w:t>
      </w:r>
      <w:r w:rsidR="00674F17">
        <w:t xml:space="preserve">force shaping </w:t>
      </w:r>
      <w:r>
        <w:t xml:space="preserve">politics around the world </w:t>
      </w:r>
      <w:sdt>
        <w:sdtPr>
          <w:rPr>
            <w:color w:val="000000"/>
          </w:rPr>
          <w:tag w:val="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1372147955"/>
          <w:placeholder>
            <w:docPart w:val="DefaultPlaceholder_-1854013440"/>
          </w:placeholder>
        </w:sdtPr>
        <w:sdtContent>
          <w:r w:rsidR="001959FD" w:rsidRPr="001959FD">
            <w:rPr>
              <w:color w:val="000000"/>
            </w:rPr>
            <w:t xml:space="preserve">(Keck and </w:t>
          </w:r>
          <w:proofErr w:type="spellStart"/>
          <w:r w:rsidR="001959FD" w:rsidRPr="001959FD">
            <w:rPr>
              <w:color w:val="000000"/>
            </w:rPr>
            <w:t>Sikkink</w:t>
          </w:r>
          <w:proofErr w:type="spellEnd"/>
          <w:r w:rsidR="001959FD" w:rsidRPr="001959FD">
            <w:rPr>
              <w:color w:val="000000"/>
            </w:rPr>
            <w:t xml:space="preserve"> 1998)</w:t>
          </w:r>
        </w:sdtContent>
      </w:sdt>
      <w:r>
        <w:t xml:space="preserve">. </w:t>
      </w:r>
      <w:r w:rsidR="00674F17">
        <w:t xml:space="preserve">Scholars spanning multiple disciplines highlight how these relational structures affect </w:t>
      </w:r>
      <w:r w:rsidR="00497834">
        <w:t>several</w:t>
      </w:r>
      <w:r w:rsidR="00674F17">
        <w:t xml:space="preserve"> outcomes: climate</w:t>
      </w:r>
      <w:r w:rsidR="00CC48C5">
        <w:t xml:space="preserve"> governance</w:t>
      </w:r>
      <w:r w:rsidR="00674F17">
        <w:t xml:space="preserve">, public health, digital privacy, refugee resettlement – to name a few. </w:t>
      </w:r>
      <w:r w:rsidR="00497834">
        <w:t>But c</w:t>
      </w:r>
      <w:r w:rsidR="00CC48C5">
        <w:t>onducting this work</w:t>
      </w:r>
      <w:r w:rsidR="00497834">
        <w:t xml:space="preserve"> </w:t>
      </w:r>
      <w:r w:rsidR="00CC48C5">
        <w:t xml:space="preserve">takes considerable </w:t>
      </w:r>
      <w:r w:rsidR="00497834">
        <w:t xml:space="preserve">financial </w:t>
      </w:r>
      <w:r w:rsidR="00CC48C5">
        <w:t>resources.</w:t>
      </w:r>
      <w:r w:rsidR="007A1D4D">
        <w:t xml:space="preserve"> A</w:t>
      </w:r>
      <w:r w:rsidR="00CC48C5">
        <w:t>ctors with</w:t>
      </w:r>
      <w:r w:rsidR="007A1D4D">
        <w:t xml:space="preserve"> </w:t>
      </w:r>
      <w:r w:rsidR="00497834">
        <w:t xml:space="preserve">requisite </w:t>
      </w:r>
      <w:r w:rsidR="00CC48C5">
        <w:t>resources</w:t>
      </w:r>
      <w:r w:rsidR="007A1D4D">
        <w:t>, then,</w:t>
      </w:r>
      <w:r w:rsidR="00CC48C5">
        <w:t xml:space="preserve"> </w:t>
      </w:r>
      <w:r w:rsidR="00C83082">
        <w:t xml:space="preserve">generally </w:t>
      </w:r>
      <w:r w:rsidR="00CC48C5">
        <w:t xml:space="preserve">hold outsized influence. </w:t>
      </w:r>
      <w:r w:rsidR="008C0029">
        <w:t>In t</w:t>
      </w:r>
      <w:r w:rsidR="00CC48C5">
        <w:t>he words of one Russian feminist:</w:t>
      </w:r>
    </w:p>
    <w:p w14:paraId="6F82CDFA" w14:textId="77777777" w:rsidR="00CC48C5" w:rsidRDefault="00CC48C5" w:rsidP="003F3FD4">
      <w:pPr>
        <w:spacing w:line="360" w:lineRule="auto"/>
      </w:pPr>
    </w:p>
    <w:p w14:paraId="642A51FC" w14:textId="42E8B784" w:rsidR="00CC48C5" w:rsidRDefault="00CC48C5" w:rsidP="003F3FD4">
      <w:pPr>
        <w:spacing w:line="360" w:lineRule="auto"/>
        <w:ind w:left="720"/>
      </w:pPr>
      <w:r w:rsidRPr="00B70711">
        <w:rPr>
          <w:color w:val="000000" w:themeColor="text1"/>
        </w:rPr>
        <w:t>“</w:t>
      </w:r>
      <w:r w:rsidR="007B3157">
        <w:rPr>
          <w:color w:val="000000" w:themeColor="text1"/>
        </w:rPr>
        <w:t>O</w:t>
      </w:r>
      <w:r w:rsidRPr="00B70711">
        <w:rPr>
          <w:color w:val="000000" w:themeColor="text1"/>
        </w:rPr>
        <w:t xml:space="preserve">ur so-called independent, autonomous women’s movement </w:t>
      </w:r>
      <w:r w:rsidR="007B3157">
        <w:rPr>
          <w:color w:val="000000" w:themeColor="text1"/>
        </w:rPr>
        <w:t>i</w:t>
      </w:r>
      <w:r w:rsidRPr="00B70711">
        <w:rPr>
          <w:color w:val="000000" w:themeColor="text1"/>
        </w:rPr>
        <w:t>s dependent on Western funding. They finance what the</w:t>
      </w:r>
      <w:r>
        <w:rPr>
          <w:color w:val="000000" w:themeColor="text1"/>
        </w:rPr>
        <w:t>y</w:t>
      </w:r>
      <w:r w:rsidRPr="00B70711">
        <w:rPr>
          <w:color w:val="000000" w:themeColor="text1"/>
        </w:rPr>
        <w:t xml:space="preserve"> understand, not necessarily what we really need. Right </w:t>
      </w:r>
      <w:proofErr w:type="gramStart"/>
      <w:r w:rsidRPr="00B70711">
        <w:rPr>
          <w:color w:val="000000" w:themeColor="text1"/>
        </w:rPr>
        <w:t>now</w:t>
      </w:r>
      <w:proofErr w:type="gramEnd"/>
      <w:r w:rsidRPr="00B70711">
        <w:rPr>
          <w:color w:val="000000" w:themeColor="text1"/>
        </w:rPr>
        <w:t xml:space="preserve"> crisis centers are popular. How do we as a Russian women’s movement evaluate that?” </w:t>
      </w:r>
      <w:r w:rsidR="00266BF7">
        <w:rPr>
          <w:color w:val="000000" w:themeColor="text1"/>
        </w:rPr>
        <w:t>(</w:t>
      </w:r>
      <w:r w:rsidR="00266BF7">
        <w:t xml:space="preserve">Sperling et al. 2001: </w:t>
      </w:r>
      <w:r w:rsidRPr="00B70711">
        <w:rPr>
          <w:color w:val="000000" w:themeColor="text1"/>
        </w:rPr>
        <w:t>1170</w:t>
      </w:r>
      <w:r w:rsidR="00266BF7">
        <w:rPr>
          <w:color w:val="000000" w:themeColor="text1"/>
        </w:rPr>
        <w:t>)</w:t>
      </w:r>
      <w:r w:rsidRPr="00B70711">
        <w:rPr>
          <w:color w:val="000000" w:themeColor="text1"/>
        </w:rPr>
        <w:t>.</w:t>
      </w:r>
      <w:r>
        <w:t xml:space="preserve">  </w:t>
      </w:r>
    </w:p>
    <w:p w14:paraId="2A5EF5A8" w14:textId="39FC0CCE" w:rsidR="00CC48C5" w:rsidRDefault="00CC48C5" w:rsidP="003F3FD4">
      <w:pPr>
        <w:spacing w:line="360" w:lineRule="auto"/>
      </w:pPr>
    </w:p>
    <w:p w14:paraId="3B6088D2" w14:textId="1393A550" w:rsidR="00E91C55" w:rsidRDefault="000630B8" w:rsidP="003F3FD4">
      <w:pPr>
        <w:spacing w:line="360" w:lineRule="auto"/>
      </w:pPr>
      <w:r>
        <w:t>Indeed, studies on</w:t>
      </w:r>
      <w:r w:rsidR="00497834">
        <w:t xml:space="preserve"> all types of</w:t>
      </w:r>
      <w:r>
        <w:t xml:space="preserve"> transnational networks </w:t>
      </w:r>
      <w:r w:rsidR="00497834">
        <w:t xml:space="preserve">note the disproportionate financial resources </w:t>
      </w:r>
      <w:r w:rsidR="00D1122C">
        <w:t>flowing from</w:t>
      </w:r>
      <w:r>
        <w:t xml:space="preserve"> the West, generally, and the U.S., specifically. </w:t>
      </w:r>
      <w:r w:rsidR="00C83082">
        <w:t xml:space="preserve">Of particular attention </w:t>
      </w:r>
      <w:r w:rsidR="009646E4">
        <w:t xml:space="preserve">are </w:t>
      </w:r>
      <w:r w:rsidR="00201CA3">
        <w:t xml:space="preserve">the consequences of these funding dynamics, such as whether allocation is </w:t>
      </w:r>
      <w:commentRangeStart w:id="51"/>
      <w:r w:rsidR="00201CA3">
        <w:t>(in)equitable</w:t>
      </w:r>
      <w:commentRangeEnd w:id="51"/>
      <w:r w:rsidR="00AA4FD5">
        <w:rPr>
          <w:rStyle w:val="CommentReference"/>
        </w:rPr>
        <w:commentReference w:id="51"/>
      </w:r>
      <w:r w:rsidR="00201CA3">
        <w:t xml:space="preserve"> or alters agendas and outcomes (</w:t>
      </w:r>
      <w:proofErr w:type="spellStart"/>
      <w:r w:rsidR="00D02C81">
        <w:rPr>
          <w:color w:val="000000" w:themeColor="text1"/>
        </w:rPr>
        <w:t>Betsill</w:t>
      </w:r>
      <w:proofErr w:type="spellEnd"/>
      <w:r w:rsidR="00D02C81">
        <w:rPr>
          <w:color w:val="000000" w:themeColor="text1"/>
        </w:rPr>
        <w:t xml:space="preserve"> and </w:t>
      </w:r>
      <w:proofErr w:type="spellStart"/>
      <w:r w:rsidR="00D02C81">
        <w:rPr>
          <w:color w:val="000000" w:themeColor="text1"/>
        </w:rPr>
        <w:t>Bulkeley</w:t>
      </w:r>
      <w:proofErr w:type="spellEnd"/>
      <w:r w:rsidR="00D02C81">
        <w:rPr>
          <w:color w:val="000000" w:themeColor="text1"/>
        </w:rPr>
        <w:t xml:space="preserve"> 2004</w:t>
      </w:r>
      <w:r w:rsidR="00201CA3">
        <w:t xml:space="preserve">; </w:t>
      </w:r>
      <w:r w:rsidR="00D02C81">
        <w:t>Sperling et al. 2001</w:t>
      </w:r>
      <w:r w:rsidR="00201CA3">
        <w:t xml:space="preserve">). </w:t>
      </w:r>
      <w:r w:rsidR="009D56FE">
        <w:t xml:space="preserve">While </w:t>
      </w:r>
      <w:ins w:id="52" w:author="Sebastián Rojas Cabal" w:date="2022-07-27T09:30:00Z">
        <w:r w:rsidR="00AA4FD5">
          <w:t xml:space="preserve">these questions are </w:t>
        </w:r>
      </w:ins>
      <w:r w:rsidR="009D56FE">
        <w:t>certainly important, o</w:t>
      </w:r>
      <w:r w:rsidR="00201CA3">
        <w:t>ur goal is to explain why U.S.</w:t>
      </w:r>
      <w:r w:rsidR="009D56FE">
        <w:t xml:space="preserve"> actors</w:t>
      </w:r>
      <w:r w:rsidR="00201CA3">
        <w:t xml:space="preserve"> </w:t>
      </w:r>
      <w:r w:rsidR="005D6A3B">
        <w:t xml:space="preserve">allocate </w:t>
      </w:r>
      <w:r w:rsidR="00C83082">
        <w:t>finances</w:t>
      </w:r>
      <w:r w:rsidR="005D6A3B">
        <w:t xml:space="preserve"> internationally</w:t>
      </w:r>
      <w:r w:rsidR="00B80696">
        <w:t xml:space="preserve"> in the first place</w:t>
      </w:r>
      <w:r w:rsidR="005D6A3B">
        <w:t xml:space="preserve">: what compels them to play this role? </w:t>
      </w:r>
      <w:r w:rsidR="009D56FE">
        <w:t xml:space="preserve">This question receives less attention as the position of U.S. funding is assumed. Therefore, we seek to provide a more comprehensive understanding as to </w:t>
      </w:r>
      <w:r w:rsidR="00250B68">
        <w:t xml:space="preserve">when and </w:t>
      </w:r>
      <w:r w:rsidR="009D56FE">
        <w:t xml:space="preserve">why U.S. actors </w:t>
      </w:r>
      <w:r w:rsidR="00BB6886">
        <w:t xml:space="preserve">shift financial resources internationally. </w:t>
      </w:r>
    </w:p>
    <w:p w14:paraId="5C3F30BB" w14:textId="77777777" w:rsidR="00BB6886" w:rsidRDefault="00BB6886" w:rsidP="003F3FD4">
      <w:pPr>
        <w:spacing w:line="360" w:lineRule="auto"/>
        <w:rPr>
          <w:i/>
          <w:iCs/>
        </w:rPr>
      </w:pPr>
    </w:p>
    <w:p w14:paraId="4588BC3F" w14:textId="5E2712E2" w:rsidR="00CC48C5" w:rsidRDefault="003B4D42" w:rsidP="003F3FD4">
      <w:pPr>
        <w:spacing w:line="360" w:lineRule="auto"/>
        <w:rPr>
          <w:ins w:id="53" w:author="Sebastián Rojas Cabal" w:date="2022-07-27T09:35:00Z"/>
          <w:i/>
          <w:iCs/>
        </w:rPr>
      </w:pPr>
      <w:r>
        <w:rPr>
          <w:i/>
          <w:iCs/>
        </w:rPr>
        <w:t xml:space="preserve">(Neo)Liberalism and U.S. </w:t>
      </w:r>
      <w:r w:rsidR="0095525A">
        <w:rPr>
          <w:i/>
          <w:iCs/>
        </w:rPr>
        <w:t>Actors</w:t>
      </w:r>
      <w:r w:rsidR="00466D5D">
        <w:rPr>
          <w:i/>
          <w:iCs/>
        </w:rPr>
        <w:t>’</w:t>
      </w:r>
      <w:r>
        <w:rPr>
          <w:i/>
          <w:iCs/>
        </w:rPr>
        <w:t xml:space="preserve"> Financial Positioning</w:t>
      </w:r>
      <w:r w:rsidR="00517B1A">
        <w:rPr>
          <w:i/>
          <w:iCs/>
        </w:rPr>
        <w:t xml:space="preserve"> </w:t>
      </w:r>
    </w:p>
    <w:p w14:paraId="1C0C4ADC" w14:textId="747CB2BB" w:rsidR="004C605B" w:rsidRPr="004C605B" w:rsidRDefault="004C605B" w:rsidP="003F3FD4">
      <w:pPr>
        <w:spacing w:line="360" w:lineRule="auto"/>
        <w:rPr>
          <w:b/>
          <w:bCs/>
          <w:i/>
          <w:iCs/>
          <w:rPrChange w:id="54" w:author="Sebastián Rojas Cabal" w:date="2022-07-27T09:35:00Z">
            <w:rPr>
              <w:i/>
              <w:iCs/>
            </w:rPr>
          </w:rPrChange>
        </w:rPr>
      </w:pPr>
      <w:ins w:id="55" w:author="Sebastián Rojas Cabal" w:date="2022-07-27T09:35:00Z">
        <w:r>
          <w:rPr>
            <w:b/>
            <w:bCs/>
            <w:i/>
            <w:iCs/>
          </w:rPr>
          <w:t xml:space="preserve">I would </w:t>
        </w:r>
        <w:proofErr w:type="gramStart"/>
        <w:r>
          <w:rPr>
            <w:b/>
            <w:bCs/>
            <w:i/>
            <w:iCs/>
          </w:rPr>
          <w:t>characterized</w:t>
        </w:r>
        <w:proofErr w:type="gramEnd"/>
        <w:r>
          <w:rPr>
            <w:b/>
            <w:bCs/>
            <w:i/>
            <w:iCs/>
          </w:rPr>
          <w:t xml:space="preserve"> this as a stylized historical account</w:t>
        </w:r>
      </w:ins>
    </w:p>
    <w:p w14:paraId="4287EDA0" w14:textId="6401C224" w:rsidR="00AE05A5" w:rsidRDefault="0029471F" w:rsidP="003F3FD4">
      <w:pPr>
        <w:spacing w:line="360" w:lineRule="auto"/>
      </w:pPr>
      <w:commentRangeStart w:id="56"/>
      <w:r>
        <w:t xml:space="preserve">(Neo)liberalism provides the </w:t>
      </w:r>
      <w:r w:rsidR="00B863FF">
        <w:t xml:space="preserve">relevant economic, political, and cultural institutions </w:t>
      </w:r>
      <w:r w:rsidR="006C00CF">
        <w:t xml:space="preserve">that </w:t>
      </w:r>
      <w:r>
        <w:t xml:space="preserve">structure the financial positioning of U.S. actors within transnational networks. To demonstrate this, we begin by </w:t>
      </w:r>
      <w:r>
        <w:lastRenderedPageBreak/>
        <w:t xml:space="preserve">outlining </w:t>
      </w:r>
      <w:r w:rsidR="000C5655">
        <w:t xml:space="preserve">how </w:t>
      </w:r>
      <w:r w:rsidR="00123EB1">
        <w:t xml:space="preserve">global capitalism, </w:t>
      </w:r>
      <w:r w:rsidR="006E4ADA">
        <w:t xml:space="preserve">the </w:t>
      </w:r>
      <w:r w:rsidR="00123EB1">
        <w:t xml:space="preserve">privatization of state services, and </w:t>
      </w:r>
      <w:r w:rsidR="007376C9">
        <w:t>enduring</w:t>
      </w:r>
      <w:r w:rsidR="00123EB1">
        <w:t xml:space="preserve"> commitments to </w:t>
      </w:r>
      <w:r w:rsidR="000C5655">
        <w:t>civilizing missions</w:t>
      </w:r>
      <w:r w:rsidR="006C00CF">
        <w:t xml:space="preserve"> uniquely interact within the U.S. to both provide actors with financial resources and </w:t>
      </w:r>
      <w:r w:rsidR="006E4ADA">
        <w:t xml:space="preserve">the desire </w:t>
      </w:r>
      <w:r w:rsidR="00AE767F">
        <w:t xml:space="preserve">to spread </w:t>
      </w:r>
      <w:r w:rsidR="00696671">
        <w:t>them</w:t>
      </w:r>
      <w:r w:rsidR="00254A8D">
        <w:t xml:space="preserve"> </w:t>
      </w:r>
      <w:r w:rsidR="00AE767F">
        <w:t xml:space="preserve">across the transnational plane. </w:t>
      </w:r>
      <w:r w:rsidR="000C5655">
        <w:t>While others offer more detailed overviews</w:t>
      </w:r>
      <w:r w:rsidR="00F344EB">
        <w:t xml:space="preserve"> on each individual dimension</w:t>
      </w:r>
      <w:r w:rsidR="00AB34CC">
        <w:t xml:space="preserve"> (see xx; xx; xx)</w:t>
      </w:r>
      <w:r w:rsidR="00B94DD5">
        <w:t xml:space="preserve">, </w:t>
      </w:r>
      <w:r w:rsidR="00F344EB">
        <w:t>our aim here is to general</w:t>
      </w:r>
      <w:r w:rsidR="00AE767F">
        <w:t>ly</w:t>
      </w:r>
      <w:r w:rsidR="00F344EB">
        <w:t xml:space="preserve"> introduc</w:t>
      </w:r>
      <w:r w:rsidR="00AE767F">
        <w:t>e these concepts</w:t>
      </w:r>
      <w:r w:rsidR="006A63E9">
        <w:t xml:space="preserve"> </w:t>
      </w:r>
      <w:r w:rsidR="002C78B1">
        <w:t xml:space="preserve">as </w:t>
      </w:r>
      <w:r w:rsidR="00B94DD5">
        <w:t xml:space="preserve">to </w:t>
      </w:r>
      <w:r w:rsidR="00D653E0">
        <w:t xml:space="preserve">contextualize </w:t>
      </w:r>
      <w:r w:rsidR="00B94DD5">
        <w:t>the present case</w:t>
      </w:r>
      <w:r w:rsidR="00AE767F">
        <w:t>. After explaining these broad, structural factors</w:t>
      </w:r>
      <w:r w:rsidR="006A63E9">
        <w:t xml:space="preserve">, </w:t>
      </w:r>
      <w:r w:rsidR="003A208B">
        <w:t>w</w:t>
      </w:r>
      <w:r w:rsidR="00AE767F">
        <w:t>e then draw on theories from social movement studies to offer a more discrete argument for when and why organizations re-direct financial resources internationally.</w:t>
      </w:r>
      <w:commentRangeEnd w:id="56"/>
      <w:r w:rsidR="00AA4FD5">
        <w:rPr>
          <w:rStyle w:val="CommentReference"/>
        </w:rPr>
        <w:commentReference w:id="56"/>
      </w:r>
    </w:p>
    <w:p w14:paraId="2101F882" w14:textId="36EB5760" w:rsidR="00E322F0" w:rsidRDefault="00AA1A1D" w:rsidP="003F3FD4">
      <w:pPr>
        <w:spacing w:line="360" w:lineRule="auto"/>
      </w:pPr>
      <w:r>
        <w:tab/>
        <w:t xml:space="preserve">The economic positioning of the U.S. within systems of global capital is instrumental for initially providing the </w:t>
      </w:r>
      <w:r w:rsidR="00576445">
        <w:t xml:space="preserve">resources to finance </w:t>
      </w:r>
      <w:r w:rsidR="00CB0EA6">
        <w:t>transitional</w:t>
      </w:r>
      <w:r w:rsidR="00576445">
        <w:t xml:space="preserve"> networks</w:t>
      </w:r>
      <w:r w:rsidR="00FD116A">
        <w:t>.</w:t>
      </w:r>
      <w:r w:rsidR="00263C7C">
        <w:t xml:space="preserve"> </w:t>
      </w:r>
      <w:proofErr w:type="spellStart"/>
      <w:r w:rsidR="00360585">
        <w:t>xx</w:t>
      </w:r>
      <w:r w:rsidR="00263C7C">
        <w:t>U.S</w:t>
      </w:r>
      <w:proofErr w:type="spellEnd"/>
      <w:r w:rsidR="00263C7C">
        <w:t>. sucks up money.</w:t>
      </w:r>
      <w:r w:rsidR="00FD116A">
        <w:t xml:space="preserve"> U.S. </w:t>
      </w:r>
      <w:r w:rsidR="00263C7C">
        <w:t xml:space="preserve">is also influential </w:t>
      </w:r>
      <w:r w:rsidR="00FD116A">
        <w:t xml:space="preserve">within World Bank and International Monetary Fund </w:t>
      </w:r>
      <w:r w:rsidR="00263C7C">
        <w:t xml:space="preserve">to </w:t>
      </w:r>
      <w:r w:rsidR="00FD116A">
        <w:t xml:space="preserve">structurally readjust countries to implement policies that opened their domestic markets to U.S. multinational corporations. </w:t>
      </w:r>
      <w:proofErr w:type="spellStart"/>
      <w:r>
        <w:t>Xx</w:t>
      </w:r>
      <w:proofErr w:type="spellEnd"/>
    </w:p>
    <w:p w14:paraId="30F48007" w14:textId="26C1BF4F" w:rsidR="007F32CE" w:rsidRDefault="006420EB" w:rsidP="003F3FD4">
      <w:pPr>
        <w:spacing w:line="360" w:lineRule="auto"/>
        <w:ind w:firstLine="720"/>
        <w:rPr>
          <w:ins w:id="57" w:author="Sebastián Rojas Cabal" w:date="2022-07-27T09:38:00Z"/>
        </w:rPr>
      </w:pPr>
      <w:r>
        <w:t xml:space="preserve">Next, </w:t>
      </w:r>
      <w:r w:rsidR="00551913">
        <w:t xml:space="preserve">post-1980s commitments to neoliberalism </w:t>
      </w:r>
      <w:r w:rsidR="0012452F">
        <w:t xml:space="preserve">altered how the U.S. government collected and redistributed the </w:t>
      </w:r>
      <w:r w:rsidR="007F32CE">
        <w:t xml:space="preserve">wealth accumulating </w:t>
      </w:r>
      <w:r w:rsidR="003C6D0E">
        <w:t>due to</w:t>
      </w:r>
      <w:r w:rsidR="00B27319">
        <w:t xml:space="preserve"> </w:t>
      </w:r>
      <w:r w:rsidR="003C6D0E">
        <w:t>global capitalism</w:t>
      </w:r>
      <w:r w:rsidR="0012452F">
        <w:t xml:space="preserve">. Namely, </w:t>
      </w:r>
      <w:r w:rsidR="00086BD5">
        <w:t xml:space="preserve">market </w:t>
      </w:r>
      <w:r w:rsidR="0012452F">
        <w:t xml:space="preserve">logics </w:t>
      </w:r>
      <w:r w:rsidR="00086BD5">
        <w:t>e</w:t>
      </w:r>
      <w:r w:rsidR="0012452F">
        <w:t xml:space="preserve">xtended into the privatization of state services </w:t>
      </w:r>
      <w:r w:rsidR="00044561">
        <w:t xml:space="preserve">and permitted </w:t>
      </w:r>
      <w:r w:rsidR="00086BD5">
        <w:t>growing</w:t>
      </w:r>
      <w:r w:rsidR="0012452F">
        <w:t xml:space="preserve"> wealth extracted through </w:t>
      </w:r>
      <w:r w:rsidR="00086BD5">
        <w:t xml:space="preserve">increased trade to foreign </w:t>
      </w:r>
      <w:r w:rsidR="0012452F">
        <w:t xml:space="preserve">markets </w:t>
      </w:r>
      <w:r w:rsidR="00044561">
        <w:t xml:space="preserve">to </w:t>
      </w:r>
      <w:r w:rsidR="0012452F">
        <w:t>s</w:t>
      </w:r>
      <w:r w:rsidR="007F32CE">
        <w:t xml:space="preserve">tay within the private sector (xx). </w:t>
      </w:r>
      <w:r w:rsidR="007679E4">
        <w:t>This change in governance transpired through t</w:t>
      </w:r>
      <w:r w:rsidR="007F32CE">
        <w:t xml:space="preserve">he lowering of tax rates </w:t>
      </w:r>
      <w:r w:rsidR="007679E4">
        <w:t xml:space="preserve">and </w:t>
      </w:r>
      <w:r w:rsidR="006D75D8">
        <w:t xml:space="preserve">outsourcing </w:t>
      </w:r>
      <w:r w:rsidR="00574CE6">
        <w:t xml:space="preserve">the little-remaining </w:t>
      </w:r>
      <w:r w:rsidR="007F32CE">
        <w:t>state fund</w:t>
      </w:r>
      <w:r w:rsidR="006D75D8">
        <w:t xml:space="preserve">s </w:t>
      </w:r>
      <w:r w:rsidR="007F32CE">
        <w:t>for social services</w:t>
      </w:r>
      <w:r w:rsidR="006D75D8">
        <w:t xml:space="preserve"> </w:t>
      </w:r>
      <w:r w:rsidR="00EE0F10">
        <w:t>to</w:t>
      </w:r>
      <w:r w:rsidR="000F71E5">
        <w:t xml:space="preserve"> </w:t>
      </w:r>
      <w:r w:rsidR="007F32CE">
        <w:t xml:space="preserve">civil society </w:t>
      </w:r>
      <w:r w:rsidR="007E5610">
        <w:t>actors</w:t>
      </w:r>
      <w:r w:rsidR="00F07ED5">
        <w:t xml:space="preserve"> (xx)</w:t>
      </w:r>
      <w:r w:rsidR="007F32CE">
        <w:t xml:space="preserve">. </w:t>
      </w:r>
      <w:r w:rsidR="00CC4188">
        <w:t xml:space="preserve">Additionally, individuals and corporations with </w:t>
      </w:r>
      <w:r w:rsidR="00E85A7E">
        <w:t xml:space="preserve">greater </w:t>
      </w:r>
      <w:r w:rsidR="00CC4188">
        <w:t xml:space="preserve">excessive wealth </w:t>
      </w:r>
      <w:r w:rsidR="0015014D">
        <w:t>accelerated</w:t>
      </w:r>
      <w:r w:rsidR="00E85A7E">
        <w:t xml:space="preserve"> previous</w:t>
      </w:r>
      <w:r w:rsidR="00CC4188">
        <w:t xml:space="preserve"> trend</w:t>
      </w:r>
      <w:r w:rsidR="00E85A7E">
        <w:t>s</w:t>
      </w:r>
      <w:r w:rsidR="00CC4188">
        <w:t xml:space="preserve"> of </w:t>
      </w:r>
      <w:r w:rsidR="003C6D0E">
        <w:t>funnel</w:t>
      </w:r>
      <w:r w:rsidR="00E93007">
        <w:t xml:space="preserve">ing </w:t>
      </w:r>
      <w:r w:rsidR="003C6D0E">
        <w:t xml:space="preserve">money into </w:t>
      </w:r>
      <w:r w:rsidR="00BF437B">
        <w:t xml:space="preserve">tax-exempt </w:t>
      </w:r>
      <w:r w:rsidR="003C6D0E">
        <w:t>philanthropic and charitable havens</w:t>
      </w:r>
      <w:r w:rsidR="00E93007">
        <w:t xml:space="preserve"> (xx)</w:t>
      </w:r>
      <w:r w:rsidR="003C6D0E">
        <w:t xml:space="preserve">. </w:t>
      </w:r>
      <w:r w:rsidR="00E85A7E">
        <w:t xml:space="preserve">These simultaneous trends contributed to the explosion of civil society actors, like nonprofit organizations, to fill the space of a retreating state. </w:t>
      </w:r>
      <w:r w:rsidR="003C6D0E">
        <w:t xml:space="preserve">Consequently, this meant that on the whole, significant sums of money were maintained and controlled by third sector organizations. While those with government contracts had limitations on how funds could be used, at a structural level, this change meant </w:t>
      </w:r>
      <w:r w:rsidR="00334146">
        <w:t>that private, non-state actors</w:t>
      </w:r>
      <w:r w:rsidR="003C6D0E">
        <w:t xml:space="preserve"> </w:t>
      </w:r>
      <w:r w:rsidR="003C2DB4">
        <w:t>could</w:t>
      </w:r>
      <w:r w:rsidR="00611AD0">
        <w:t xml:space="preserve"> dir</w:t>
      </w:r>
      <w:r w:rsidR="003C2DB4">
        <w:t xml:space="preserve">ect significant financial resources </w:t>
      </w:r>
      <w:r w:rsidR="00FD116A">
        <w:t xml:space="preserve">based on </w:t>
      </w:r>
      <w:r w:rsidR="0020375F">
        <w:t>personal</w:t>
      </w:r>
      <w:r w:rsidR="00FD116A">
        <w:t xml:space="preserve"> motivations</w:t>
      </w:r>
      <w:r w:rsidR="008462BC">
        <w:t xml:space="preserve"> </w:t>
      </w:r>
      <w:r w:rsidR="000E41CD">
        <w:t>with little</w:t>
      </w:r>
      <w:r w:rsidR="001E66BA">
        <w:t>-to-no</w:t>
      </w:r>
      <w:r w:rsidR="000E41CD">
        <w:t xml:space="preserve"> accountability</w:t>
      </w:r>
      <w:r w:rsidR="008462BC">
        <w:t xml:space="preserve"> </w:t>
      </w:r>
      <w:r w:rsidR="00C53646">
        <w:t xml:space="preserve">regarding </w:t>
      </w:r>
      <w:r w:rsidR="008462BC">
        <w:t>collect need</w:t>
      </w:r>
      <w:r w:rsidR="00FD116A">
        <w:t>.</w:t>
      </w:r>
      <w:r w:rsidR="004B5D0F" w:rsidRPr="004B5D0F">
        <w:t xml:space="preserve"> </w:t>
      </w:r>
    </w:p>
    <w:p w14:paraId="71D5140F" w14:textId="62477282" w:rsidR="004C605B" w:rsidRDefault="004C605B" w:rsidP="004C605B">
      <w:pPr>
        <w:pStyle w:val="ListParagraph"/>
        <w:numPr>
          <w:ilvl w:val="0"/>
          <w:numId w:val="9"/>
        </w:numPr>
        <w:spacing w:line="360" w:lineRule="auto"/>
        <w:rPr>
          <w:ins w:id="58" w:author="Sebastián Rojas Cabal" w:date="2022-07-27T09:39:00Z"/>
        </w:rPr>
      </w:pPr>
      <w:ins w:id="59" w:author="Sebastián Rojas Cabal" w:date="2022-07-27T09:38:00Z">
        <w:r>
          <w:t xml:space="preserve">The </w:t>
        </w:r>
      </w:ins>
      <w:ins w:id="60" w:author="Sebastián Rojas Cabal" w:date="2022-07-27T09:39:00Z">
        <w:r>
          <w:t>growing centrality of the U.S. within capital flows</w:t>
        </w:r>
      </w:ins>
      <w:ins w:id="61" w:author="Sebastián Rojas Cabal" w:date="2022-07-27T09:41:00Z">
        <w:r w:rsidR="00D559EC">
          <w:t>.</w:t>
        </w:r>
      </w:ins>
    </w:p>
    <w:p w14:paraId="78BFA24B" w14:textId="219207E1" w:rsidR="00D559EC" w:rsidRDefault="00D559EC" w:rsidP="004C605B">
      <w:pPr>
        <w:pStyle w:val="ListParagraph"/>
        <w:numPr>
          <w:ilvl w:val="0"/>
          <w:numId w:val="9"/>
        </w:numPr>
        <w:spacing w:line="360" w:lineRule="auto"/>
        <w:rPr>
          <w:ins w:id="62" w:author="Sebastián Rojas Cabal" w:date="2022-07-27T09:40:00Z"/>
        </w:rPr>
      </w:pPr>
      <w:ins w:id="63" w:author="Sebastián Rojas Cabal" w:date="2022-07-27T09:39:00Z">
        <w:r>
          <w:t xml:space="preserve">While in the early </w:t>
        </w:r>
        <w:proofErr w:type="spellStart"/>
        <w:r>
          <w:t>xxth</w:t>
        </w:r>
        <w:proofErr w:type="spellEnd"/>
        <w:r>
          <w:t xml:space="preserve"> century this centrality had been at the service of a developmental state,</w:t>
        </w:r>
      </w:ins>
      <w:ins w:id="64" w:author="Sebastián Rojas Cabal" w:date="2022-07-27T09:40:00Z">
        <w:r>
          <w:t xml:space="preserve"> this changed radically during the 1980s.</w:t>
        </w:r>
      </w:ins>
    </w:p>
    <w:p w14:paraId="4C07445C" w14:textId="52956325" w:rsidR="00D559EC" w:rsidRDefault="00D559EC" w:rsidP="00D559EC">
      <w:pPr>
        <w:pStyle w:val="ListParagraph"/>
        <w:numPr>
          <w:ilvl w:val="1"/>
          <w:numId w:val="9"/>
        </w:numPr>
        <w:spacing w:line="360" w:lineRule="auto"/>
        <w:rPr>
          <w:ins w:id="65" w:author="Sebastián Rojas Cabal" w:date="2022-07-27T09:42:00Z"/>
        </w:rPr>
      </w:pPr>
      <w:ins w:id="66" w:author="Sebastián Rojas Cabal" w:date="2022-07-27T09:40:00Z">
        <w:r>
          <w:t xml:space="preserve">The developmental state was effectively dismantled, and tax-rates lowered. This had a twofold effect: </w:t>
        </w:r>
      </w:ins>
      <w:ins w:id="67" w:author="Sebastián Rojas Cabal" w:date="2022-07-27T09:41:00Z">
        <w:r>
          <w:t>more wealth amassed by private individuals, an expansion of the third sector to compensate for the retreat of the state.</w:t>
        </w:r>
      </w:ins>
    </w:p>
    <w:p w14:paraId="48096233" w14:textId="0863F0CB" w:rsidR="00D559EC" w:rsidRDefault="00D559EC" w:rsidP="00D559EC">
      <w:pPr>
        <w:pStyle w:val="ListParagraph"/>
        <w:numPr>
          <w:ilvl w:val="0"/>
          <w:numId w:val="9"/>
        </w:numPr>
        <w:spacing w:line="360" w:lineRule="auto"/>
        <w:rPr>
          <w:ins w:id="68" w:author="Sebastián Rojas Cabal" w:date="2022-07-27T09:44:00Z"/>
        </w:rPr>
      </w:pPr>
      <w:ins w:id="69" w:author="Sebastián Rojas Cabal" w:date="2022-07-27T09:42:00Z">
        <w:r>
          <w:t xml:space="preserve">Within the </w:t>
        </w:r>
      </w:ins>
      <w:ins w:id="70" w:author="Sebastián Rojas Cabal" w:date="2022-07-27T09:45:00Z">
        <w:r w:rsidR="00E30C1D">
          <w:t>third sector</w:t>
        </w:r>
      </w:ins>
      <w:ins w:id="71" w:author="Sebastián Rojas Cabal" w:date="2022-07-27T09:42:00Z">
        <w:r>
          <w:t xml:space="preserve">, we can broadly distinguish between two </w:t>
        </w:r>
      </w:ins>
      <w:ins w:id="72" w:author="Sebastián Rojas Cabal" w:date="2022-07-27T09:43:00Z">
        <w:r>
          <w:t xml:space="preserve">segments: a segment that continued to rely on federal funding and was therefore beholden to both </w:t>
        </w:r>
        <w:r>
          <w:lastRenderedPageBreak/>
          <w:t>transparency requirements and political pressures</w:t>
        </w:r>
      </w:ins>
      <w:ins w:id="73" w:author="Sebastián Rojas Cabal" w:date="2022-07-27T09:45:00Z">
        <w:r w:rsidR="00E30C1D">
          <w:t xml:space="preserve"> [more like legal limitations in terms of not violating constitutional rights or working against them]</w:t>
        </w:r>
      </w:ins>
      <w:ins w:id="74" w:author="Sebastián Rojas Cabal" w:date="2022-07-27T09:43:00Z">
        <w:r>
          <w:t>, and a second segment that relied on funding from private individuals and was exempted fro</w:t>
        </w:r>
      </w:ins>
      <w:ins w:id="75" w:author="Sebastián Rojas Cabal" w:date="2022-07-27T09:44:00Z">
        <w:r>
          <w:t>m reporting requirements.</w:t>
        </w:r>
      </w:ins>
    </w:p>
    <w:p w14:paraId="455DCCD5" w14:textId="084B4387" w:rsidR="00D559EC" w:rsidRDefault="00D559EC" w:rsidP="00D559EC">
      <w:pPr>
        <w:pStyle w:val="ListParagraph"/>
        <w:numPr>
          <w:ilvl w:val="0"/>
          <w:numId w:val="9"/>
        </w:numPr>
        <w:spacing w:line="360" w:lineRule="auto"/>
        <w:rPr>
          <w:ins w:id="76" w:author="Sebastián Rojas Cabal" w:date="2022-07-27T09:41:00Z"/>
        </w:rPr>
        <w:pPrChange w:id="77" w:author="Sebastián Rojas Cabal" w:date="2022-07-27T09:42:00Z">
          <w:pPr>
            <w:pStyle w:val="ListParagraph"/>
            <w:numPr>
              <w:ilvl w:val="1"/>
              <w:numId w:val="9"/>
            </w:numPr>
            <w:spacing w:line="360" w:lineRule="auto"/>
            <w:ind w:left="1800" w:hanging="360"/>
          </w:pPr>
        </w:pPrChange>
      </w:pPr>
      <w:ins w:id="78" w:author="Sebastián Rojas Cabal" w:date="2022-07-27T09:44:00Z">
        <w:r>
          <w:t xml:space="preserve">Taken together, </w:t>
        </w:r>
      </w:ins>
      <w:ins w:id="79" w:author="Sebastián Rojas Cabal" w:date="2022-07-27T09:45:00Z">
        <w:r w:rsidR="00E30C1D">
          <w:t>all</w:t>
        </w:r>
      </w:ins>
      <w:ins w:id="80" w:author="Sebastián Rojas Cabal" w:date="2022-07-27T09:44:00Z">
        <w:r>
          <w:t xml:space="preserve"> these trends contribute to the consolidation of a well-funded third sector segment</w:t>
        </w:r>
      </w:ins>
      <w:ins w:id="81" w:author="Sebastián Rojas Cabal" w:date="2022-07-27T09:45:00Z">
        <w:r w:rsidR="00E30C1D">
          <w:t xml:space="preserve"> structurally</w:t>
        </w:r>
      </w:ins>
      <w:ins w:id="82" w:author="Sebastián Rojas Cabal" w:date="2022-07-27T09:44:00Z">
        <w:r>
          <w:t xml:space="preserve"> </w:t>
        </w:r>
        <w:r w:rsidR="00E30C1D">
          <w:t>positioned to engage in illiberal advocacy</w:t>
        </w:r>
      </w:ins>
      <w:ins w:id="83" w:author="Sebastián Rojas Cabal" w:date="2022-07-27T09:45:00Z">
        <w:r w:rsidR="00E30C1D">
          <w:t xml:space="preserve"> because it was shielded from legal and </w:t>
        </w:r>
      </w:ins>
      <w:ins w:id="84" w:author="Sebastián Rojas Cabal" w:date="2022-07-27T09:46:00Z">
        <w:r w:rsidR="00E30C1D">
          <w:t>administrative oversight.</w:t>
        </w:r>
      </w:ins>
    </w:p>
    <w:p w14:paraId="7A451096" w14:textId="17E4C693" w:rsidR="00D559EC" w:rsidRPr="00E30C1D" w:rsidDel="00D559EC" w:rsidRDefault="00E30C1D" w:rsidP="00D559EC">
      <w:pPr>
        <w:pStyle w:val="ListParagraph"/>
        <w:numPr>
          <w:ilvl w:val="1"/>
          <w:numId w:val="9"/>
        </w:numPr>
        <w:spacing w:line="360" w:lineRule="auto"/>
        <w:rPr>
          <w:del w:id="85" w:author="Sebastián Rojas Cabal" w:date="2022-07-27T09:42:00Z"/>
          <w:b/>
          <w:bCs/>
          <w:rPrChange w:id="86" w:author="Sebastián Rojas Cabal" w:date="2022-07-27T09:46:00Z">
            <w:rPr>
              <w:del w:id="87" w:author="Sebastián Rojas Cabal" w:date="2022-07-27T09:42:00Z"/>
            </w:rPr>
          </w:rPrChange>
        </w:rPr>
        <w:pPrChange w:id="88" w:author="Sebastián Rojas Cabal" w:date="2022-07-27T09:40:00Z">
          <w:pPr>
            <w:spacing w:line="360" w:lineRule="auto"/>
            <w:ind w:firstLine="720"/>
          </w:pPr>
        </w:pPrChange>
      </w:pPr>
      <w:proofErr w:type="gramStart"/>
      <w:ins w:id="89" w:author="Sebastián Rojas Cabal" w:date="2022-07-27T09:46:00Z">
        <w:r>
          <w:rPr>
            <w:b/>
            <w:bCs/>
          </w:rPr>
          <w:t>Yet,</w:t>
        </w:r>
        <w:proofErr w:type="gramEnd"/>
        <w:r>
          <w:rPr>
            <w:b/>
            <w:bCs/>
          </w:rPr>
          <w:t xml:space="preserve"> still the question remains: why send money abroad? </w:t>
        </w:r>
      </w:ins>
    </w:p>
    <w:p w14:paraId="054632E8" w14:textId="4812A154" w:rsidR="004E6AC5" w:rsidRDefault="004B5D0F" w:rsidP="003F3FD4">
      <w:pPr>
        <w:spacing w:line="360" w:lineRule="auto"/>
        <w:ind w:firstLine="720"/>
      </w:pPr>
      <w:r>
        <w:t xml:space="preserve">Finally, </w:t>
      </w:r>
      <w:r w:rsidR="0022068A">
        <w:t xml:space="preserve">while </w:t>
      </w:r>
      <w:r>
        <w:t xml:space="preserve">private </w:t>
      </w:r>
      <w:r w:rsidR="00E41CA1">
        <w:t>organizations</w:t>
      </w:r>
      <w:r>
        <w:t xml:space="preserve"> and individuals use this money to finance </w:t>
      </w:r>
      <w:r w:rsidR="0022068A">
        <w:t>endeavors domestically, enact enduring cultural commitments to civilizing missions</w:t>
      </w:r>
      <w:r w:rsidR="001C67E0">
        <w:t xml:space="preserve"> also compels, or at least justifies them, to spread it</w:t>
      </w:r>
      <w:r w:rsidR="00EE0F10">
        <w:t xml:space="preserve"> internationally</w:t>
      </w:r>
      <w:r w:rsidR="000618CD">
        <w:t>. W</w:t>
      </w:r>
      <w:r w:rsidR="002D6C6C">
        <w:t>hether based on secular or religious motivations</w:t>
      </w:r>
      <w:r w:rsidR="00FE1C0A">
        <w:t>, a</w:t>
      </w:r>
      <w:r w:rsidR="00E322F0">
        <w:t xml:space="preserve"> foundational aspect of contemporary liberalism is that </w:t>
      </w:r>
      <w:r w:rsidR="000C3DF1">
        <w:t xml:space="preserve">some values are </w:t>
      </w:r>
      <w:r w:rsidR="00E322F0">
        <w:t xml:space="preserve">universal </w:t>
      </w:r>
      <w:r w:rsidR="000C3DF1">
        <w:t>to</w:t>
      </w:r>
      <w:r w:rsidR="0080651B">
        <w:t xml:space="preserve"> the human experience</w:t>
      </w:r>
      <w:r w:rsidR="000C3DF1">
        <w:t xml:space="preserve"> and must be protected</w:t>
      </w:r>
      <w:ins w:id="90" w:author="Sebastián Rojas Cabal" w:date="2022-07-27T09:46:00Z">
        <w:r w:rsidR="00E30C1D">
          <w:t xml:space="preserve"> and promoted</w:t>
        </w:r>
      </w:ins>
      <w:r w:rsidR="00E322F0">
        <w:t>.</w:t>
      </w:r>
      <w:r w:rsidR="000C3DF1">
        <w:t xml:space="preserve"> </w:t>
      </w:r>
      <w:r w:rsidR="00E25EDD">
        <w:t>While this commitment today typically manifests within a secular, rights-based discourse, this commitment has historic roots to European Christians’ seeking to “save” those across their empires and within colonies (xx). G</w:t>
      </w:r>
      <w:r w:rsidR="00062084">
        <w:t xml:space="preserve">iven </w:t>
      </w:r>
      <w:r w:rsidR="00E25EDD">
        <w:t>the</w:t>
      </w:r>
      <w:r w:rsidR="00062084">
        <w:t xml:space="preserve"> U.S.</w:t>
      </w:r>
      <w:r w:rsidR="00A10BF0">
        <w:t>’</w:t>
      </w:r>
      <w:r w:rsidR="00062084">
        <w:t xml:space="preserve"> privileged position </w:t>
      </w:r>
      <w:r w:rsidR="00A10BF0">
        <w:t xml:space="preserve">within the global arena, </w:t>
      </w:r>
      <w:r w:rsidR="00E25EDD">
        <w:t xml:space="preserve">today, </w:t>
      </w:r>
      <w:r w:rsidR="007B1E75">
        <w:t xml:space="preserve">many citizens agree they have an obligation to </w:t>
      </w:r>
      <w:r w:rsidR="00062084">
        <w:t xml:space="preserve">extend these resources internationally (xx). </w:t>
      </w:r>
      <w:r w:rsidR="00F26AFC">
        <w:t>T</w:t>
      </w:r>
      <w:r w:rsidR="00C912F7">
        <w:t xml:space="preserve">he U.S. </w:t>
      </w:r>
      <w:r w:rsidR="00CB6F42">
        <w:t xml:space="preserve">government’s </w:t>
      </w:r>
      <w:r w:rsidR="002B0841">
        <w:t>deployment of women’s rights</w:t>
      </w:r>
      <w:ins w:id="91" w:author="Sebastián Rojas Cabal" w:date="2022-07-27T09:47:00Z">
        <w:r w:rsidR="00E30C1D">
          <w:t xml:space="preserve"> discourse</w:t>
        </w:r>
      </w:ins>
      <w:r w:rsidR="002B0841">
        <w:t xml:space="preserve"> to justify war against the Taliban</w:t>
      </w:r>
      <w:ins w:id="92" w:author="Sebastián Rojas Cabal" w:date="2022-07-27T09:47:00Z">
        <w:r w:rsidR="00E30C1D">
          <w:t xml:space="preserve"> in Afghanistan</w:t>
        </w:r>
      </w:ins>
      <w:r w:rsidR="002B0841">
        <w:t>, t</w:t>
      </w:r>
      <w:r w:rsidR="00C912F7">
        <w:t xml:space="preserve">he rise in voluntourism and </w:t>
      </w:r>
      <w:r w:rsidR="00FD0F75">
        <w:t>phrases like “think globally, act locally</w:t>
      </w:r>
      <w:r w:rsidR="002B0841">
        <w:t>,</w:t>
      </w:r>
      <w:r w:rsidR="00FD0F75">
        <w:t xml:space="preserve">” </w:t>
      </w:r>
      <w:r w:rsidR="002B0841">
        <w:t>and the success of key social enterprises that commitment to assisting communities abroad</w:t>
      </w:r>
      <w:ins w:id="93" w:author="Sebastián Rojas Cabal" w:date="2022-07-27T09:47:00Z">
        <w:r w:rsidR="00E30C1D">
          <w:t xml:space="preserve"> </w:t>
        </w:r>
        <w:r w:rsidR="00E30C1D">
          <w:rPr>
            <w:b/>
            <w:bCs/>
          </w:rPr>
          <w:t>SUCH AS</w:t>
        </w:r>
      </w:ins>
      <w:r w:rsidR="002B0841">
        <w:t xml:space="preserve"> </w:t>
      </w:r>
      <w:r w:rsidR="00F26AFC">
        <w:t xml:space="preserve">are all direct manifestations of Americans’ commitment to deploying resources as part of civilizing missions. Certainly, </w:t>
      </w:r>
      <w:r w:rsidR="00391B64">
        <w:t xml:space="preserve">these </w:t>
      </w:r>
      <w:r w:rsidR="00F26AFC">
        <w:t xml:space="preserve">international </w:t>
      </w:r>
      <w:r w:rsidR="00391B64">
        <w:t>commitment</w:t>
      </w:r>
      <w:r w:rsidR="00F26AFC">
        <w:t>s</w:t>
      </w:r>
      <w:r w:rsidR="00391B64">
        <w:t xml:space="preserve"> range from sincere efforts to forge solidarity with </w:t>
      </w:r>
      <w:r w:rsidR="006F5CD6">
        <w:t>the</w:t>
      </w:r>
      <w:r w:rsidR="00391B64">
        <w:t xml:space="preserve"> marginalized to raci</w:t>
      </w:r>
      <w:r w:rsidR="00396F02">
        <w:t xml:space="preserve">alized, imperial feelings of obligation </w:t>
      </w:r>
      <w:r w:rsidR="00391B64">
        <w:t xml:space="preserve">to “civilize,” “empower,” or “structurally adjust” those outside U.S. borders into a better way of life. </w:t>
      </w:r>
    </w:p>
    <w:p w14:paraId="7D97B2FD" w14:textId="18A739E2" w:rsidR="007E1E24" w:rsidRPr="004E6AC5" w:rsidRDefault="004E6AC5" w:rsidP="003F3FD4">
      <w:pPr>
        <w:spacing w:line="360" w:lineRule="auto"/>
        <w:ind w:firstLine="720"/>
      </w:pPr>
      <w:r>
        <w:t xml:space="preserve">Several countries are woven into these economic, political, and cultural institutions of Western </w:t>
      </w:r>
      <w:commentRangeStart w:id="94"/>
      <w:r>
        <w:t>(neo)liberalism.</w:t>
      </w:r>
      <w:commentRangeEnd w:id="94"/>
      <w:r w:rsidR="00E30C1D">
        <w:rPr>
          <w:rStyle w:val="CommentReference"/>
        </w:rPr>
        <w:commentReference w:id="94"/>
      </w:r>
      <w:r>
        <w:t xml:space="preserve"> Indeed, going back to the Russian feminist in Sperling and colleague’s study, Western countries are a key source for the financing of transnational networks. However, the scale and unique interactions of these institutions within the U.S. make actors based</w:t>
      </w:r>
      <w:r w:rsidR="00EB4FCB">
        <w:t xml:space="preserve"> have a disproportionate role in financing transnational networks</w:t>
      </w:r>
      <w:r>
        <w:t xml:space="preserve">: there is more wealth due to global capitalism, more of this wealth is held by civil society actors due to privatization of state resources and lower tax obligations, and strong cultural commitments to civilizing missions compel these civil society actors to spread the money internationally. </w:t>
      </w:r>
      <w:r w:rsidR="002410AE">
        <w:t xml:space="preserve">Countries that do not have these same three factors, </w:t>
      </w:r>
      <w:r w:rsidR="00421294">
        <w:t>are typically not as instrumental in funding transnational networks.</w:t>
      </w:r>
      <w:r w:rsidR="004630E4">
        <w:t xml:space="preserve"> But</w:t>
      </w:r>
      <w:r w:rsidR="007E1E24">
        <w:t xml:space="preserve"> </w:t>
      </w:r>
      <w:r w:rsidR="004630E4">
        <w:t>w</w:t>
      </w:r>
      <w:r w:rsidR="007E1E24">
        <w:t xml:space="preserve">hile these </w:t>
      </w:r>
      <w:r w:rsidR="007E1E24">
        <w:lastRenderedPageBreak/>
        <w:t xml:space="preserve">explanations are helpful for understanding general flows, it makes it more challenging for understanding the discrete reasons for why </w:t>
      </w:r>
      <w:r w:rsidR="0068679D">
        <w:t>foreign investments shift at any given time.</w:t>
      </w:r>
      <w:r w:rsidR="000C0A81">
        <w:t xml:space="preserve"> </w:t>
      </w:r>
      <w:ins w:id="95" w:author="Sebastián Rojas Cabal" w:date="2022-07-27T09:56:00Z">
        <w:r w:rsidR="00367A8C">
          <w:t xml:space="preserve">Draw a distinction between proclivity or something like that and changes in behavior. </w:t>
        </w:r>
      </w:ins>
      <w:r w:rsidR="007E1E24">
        <w:t xml:space="preserve">Understanding specific mechanisms, then, can enhance our overall understanding of the way finances move within transnational networks – something </w:t>
      </w:r>
      <w:r w:rsidR="006138A8">
        <w:t>less</w:t>
      </w:r>
      <w:r w:rsidR="007E1E24">
        <w:t xml:space="preserve"> well studied. </w:t>
      </w:r>
    </w:p>
    <w:p w14:paraId="566C014B" w14:textId="087A80FA" w:rsidR="006E0DF0" w:rsidRDefault="006E0DF0" w:rsidP="003F3FD4">
      <w:pPr>
        <w:spacing w:line="360" w:lineRule="auto"/>
      </w:pPr>
    </w:p>
    <w:p w14:paraId="5EB2AB6B" w14:textId="5BB44466" w:rsidR="006E0DF0" w:rsidRPr="006E0DF0" w:rsidRDefault="006E0DF0" w:rsidP="003F3FD4">
      <w:pPr>
        <w:spacing w:line="360" w:lineRule="auto"/>
        <w:rPr>
          <w:i/>
          <w:iCs/>
        </w:rPr>
      </w:pPr>
      <w:r>
        <w:rPr>
          <w:i/>
          <w:iCs/>
        </w:rPr>
        <w:t xml:space="preserve">Triggering </w:t>
      </w:r>
      <w:r w:rsidR="00F525E1">
        <w:rPr>
          <w:i/>
          <w:iCs/>
        </w:rPr>
        <w:t xml:space="preserve">Foreign </w:t>
      </w:r>
      <w:r>
        <w:rPr>
          <w:i/>
          <w:iCs/>
        </w:rPr>
        <w:t xml:space="preserve">Financial Investments through Changing Political Opportunities </w:t>
      </w:r>
    </w:p>
    <w:p w14:paraId="5ED36795" w14:textId="69500B21" w:rsidR="004B3B65" w:rsidRDefault="005E59CC" w:rsidP="003F3FD4">
      <w:pPr>
        <w:spacing w:line="360" w:lineRule="auto"/>
      </w:pPr>
      <w:r>
        <w:t>While the aforementioned factors help to explain the broad structural factors enabling the financial position of U.S. actors, such explanations are less helpful for understanding more discrete changes</w:t>
      </w:r>
      <w:r w:rsidR="007F082E">
        <w:t xml:space="preserve">: </w:t>
      </w:r>
      <w:r w:rsidR="00987368">
        <w:t>when and why do those in the U.S. shift resources internationally</w:t>
      </w:r>
      <w:r w:rsidR="007F082E">
        <w:t xml:space="preserve">? </w:t>
      </w:r>
      <w:r>
        <w:t>To address this question, we turn to social movement theories</w:t>
      </w:r>
      <w:r w:rsidR="007F082E">
        <w:t xml:space="preserve"> </w:t>
      </w:r>
      <w:r w:rsidR="0082686C">
        <w:t xml:space="preserve">to understand how changes within political opportunity structures </w:t>
      </w:r>
      <w:r w:rsidR="007F082E">
        <w:t>offer an acute explanation for how resources move within transnational networks.</w:t>
      </w:r>
    </w:p>
    <w:p w14:paraId="58CCFFC8" w14:textId="2D3CE13E" w:rsidR="00540DE1" w:rsidRDefault="00540DE1" w:rsidP="003F3FD4">
      <w:pPr>
        <w:spacing w:line="360" w:lineRule="auto"/>
        <w:ind w:firstLine="720"/>
      </w:pPr>
      <w:r>
        <w:t xml:space="preserve">Political opportunities are x. xx also says we should think about them as external relational fields. </w:t>
      </w:r>
      <w:r w:rsidR="00FB24FF">
        <w:t>As mentioned, changes in international organizations, technologies make this much easier. But, r</w:t>
      </w:r>
      <w:r>
        <w:t xml:space="preserve">egardless, changes within these field dynamics can shift investments internationally </w:t>
      </w:r>
      <w:r w:rsidR="00FB24FF">
        <w:t>if opportunities in the U.S. seem limited. These limitations can be seen in two ways.</w:t>
      </w:r>
    </w:p>
    <w:p w14:paraId="0DF7E609" w14:textId="77777777" w:rsidR="005F5339" w:rsidRDefault="005F5339" w:rsidP="003F3FD4">
      <w:pPr>
        <w:spacing w:line="360" w:lineRule="auto"/>
        <w:ind w:firstLine="720"/>
      </w:pPr>
      <w:r>
        <w:t xml:space="preserve">Types of political opportunities: </w:t>
      </w:r>
    </w:p>
    <w:p w14:paraId="6C7B1DF2"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Increasing access (but only for groups or countries where access </w:t>
      </w:r>
      <w:proofErr w:type="spellStart"/>
      <w:r w:rsidRPr="001413E0">
        <w:rPr>
          <w:rFonts w:eastAsia="Times New Roman" w:cs="Times New Roman"/>
          <w:shd w:val="clear" w:color="auto" w:fill="FFFFFF"/>
        </w:rPr>
        <w:t>hasbeen</w:t>
      </w:r>
      <w:proofErr w:type="spellEnd"/>
      <w:r w:rsidRPr="001413E0">
        <w:rPr>
          <w:rFonts w:eastAsia="Times New Roman" w:cs="Times New Roman"/>
          <w:shd w:val="clear" w:color="auto" w:fill="FFFFFF"/>
        </w:rPr>
        <w:t xml:space="preserve"> denied – thus a curvilinear form is suggested where low or </w:t>
      </w:r>
      <w:proofErr w:type="spellStart"/>
      <w:r w:rsidRPr="001413E0">
        <w:rPr>
          <w:rFonts w:eastAsia="Times New Roman" w:cs="Times New Roman"/>
          <w:shd w:val="clear" w:color="auto" w:fill="FFFFFF"/>
        </w:rPr>
        <w:t>highand</w:t>
      </w:r>
      <w:proofErr w:type="spellEnd"/>
      <w:r w:rsidRPr="001413E0">
        <w:rPr>
          <w:rFonts w:eastAsia="Times New Roman" w:cs="Times New Roman"/>
          <w:shd w:val="clear" w:color="auto" w:fill="FFFFFF"/>
        </w:rPr>
        <w:t xml:space="preserve"> routine access </w:t>
      </w:r>
      <w:proofErr w:type="spellStart"/>
      <w:r w:rsidRPr="001413E0">
        <w:rPr>
          <w:rFonts w:eastAsia="Times New Roman" w:cs="Times New Roman"/>
          <w:shd w:val="clear" w:color="auto" w:fill="FFFFFF"/>
        </w:rPr>
        <w:t>arenotconstitutive</w:t>
      </w:r>
      <w:proofErr w:type="spellEnd"/>
      <w:r w:rsidRPr="001413E0">
        <w:rPr>
          <w:rFonts w:eastAsia="Times New Roman" w:cs="Times New Roman"/>
          <w:shd w:val="clear" w:color="auto" w:fill="FFFFFF"/>
        </w:rPr>
        <w:t xml:space="preserve"> of favorable opportunities).</w:t>
      </w:r>
    </w:p>
    <w:p w14:paraId="18CDCFEE"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Shifting political alignments, so that leaders need to look for </w:t>
      </w:r>
      <w:proofErr w:type="spellStart"/>
      <w:r w:rsidRPr="001413E0">
        <w:rPr>
          <w:rFonts w:eastAsia="Times New Roman" w:cs="Times New Roman"/>
          <w:shd w:val="clear" w:color="auto" w:fill="FFFFFF"/>
        </w:rPr>
        <w:t>newsources</w:t>
      </w:r>
      <w:proofErr w:type="spellEnd"/>
      <w:r w:rsidRPr="001413E0">
        <w:rPr>
          <w:rFonts w:eastAsia="Times New Roman" w:cs="Times New Roman"/>
          <w:shd w:val="clear" w:color="auto" w:fill="FFFFFF"/>
        </w:rPr>
        <w:t xml:space="preserve"> of support.</w:t>
      </w:r>
    </w:p>
    <w:p w14:paraId="0AB14DEE"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 Divided elites, so that authorities do not unite to suppress protest.</w:t>
      </w:r>
    </w:p>
    <w:p w14:paraId="3FB887DE"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Influential allies, so that protestors may find powerful and </w:t>
      </w:r>
      <w:proofErr w:type="spellStart"/>
      <w:r w:rsidRPr="001413E0">
        <w:rPr>
          <w:rFonts w:eastAsia="Times New Roman" w:cs="Times New Roman"/>
          <w:shd w:val="clear" w:color="auto" w:fill="FFFFFF"/>
        </w:rPr>
        <w:t>sympa</w:t>
      </w:r>
      <w:proofErr w:type="spellEnd"/>
      <w:r w:rsidRPr="001413E0">
        <w:rPr>
          <w:rFonts w:eastAsia="Times New Roman" w:cs="Times New Roman"/>
          <w:shd w:val="clear" w:color="auto" w:fill="FFFFFF"/>
        </w:rPr>
        <w:t>-thetic supporters.</w:t>
      </w:r>
    </w:p>
    <w:p w14:paraId="0934D541"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Limited repression and facilitation, so that the movement has </w:t>
      </w:r>
      <w:proofErr w:type="spellStart"/>
      <w:r w:rsidRPr="001413E0">
        <w:rPr>
          <w:rFonts w:eastAsia="Times New Roman" w:cs="Times New Roman"/>
          <w:shd w:val="clear" w:color="auto" w:fill="FFFFFF"/>
        </w:rPr>
        <w:t>roomto</w:t>
      </w:r>
      <w:proofErr w:type="spellEnd"/>
      <w:r w:rsidRPr="001413E0">
        <w:rPr>
          <w:rFonts w:eastAsia="Times New Roman" w:cs="Times New Roman"/>
          <w:shd w:val="clear" w:color="auto" w:fill="FFFFFF"/>
        </w:rPr>
        <w:t xml:space="preserve"> grow and persist in its actions</w:t>
      </w:r>
    </w:p>
    <w:p w14:paraId="06584410"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Low state strength – stronger and more centralized states are gen-</w:t>
      </w:r>
      <w:proofErr w:type="spellStart"/>
      <w:r w:rsidRPr="001413E0">
        <w:rPr>
          <w:rFonts w:eastAsia="Times New Roman" w:cs="Times New Roman"/>
          <w:shd w:val="clear" w:color="auto" w:fill="FFFFFF"/>
        </w:rPr>
        <w:t>erally</w:t>
      </w:r>
      <w:proofErr w:type="spellEnd"/>
      <w:r w:rsidRPr="001413E0">
        <w:rPr>
          <w:rFonts w:eastAsia="Times New Roman" w:cs="Times New Roman"/>
          <w:shd w:val="clear" w:color="auto" w:fill="FFFFFF"/>
        </w:rPr>
        <w:t xml:space="preserve"> harder to “crack” and offer fewer entry points for </w:t>
      </w:r>
      <w:proofErr w:type="spellStart"/>
      <w:r w:rsidRPr="001413E0">
        <w:rPr>
          <w:rFonts w:eastAsia="Times New Roman" w:cs="Times New Roman"/>
          <w:shd w:val="clear" w:color="auto" w:fill="FFFFFF"/>
        </w:rPr>
        <w:t>movementcontestation</w:t>
      </w:r>
      <w:proofErr w:type="spellEnd"/>
      <w:r w:rsidRPr="001413E0">
        <w:rPr>
          <w:rFonts w:eastAsia="Times New Roman" w:cs="Times New Roman"/>
          <w:shd w:val="clear" w:color="auto" w:fill="FFFFFF"/>
        </w:rPr>
        <w:t>.</w:t>
      </w:r>
    </w:p>
    <w:p w14:paraId="68139374"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 Ineffective and illegitimate state repression – states that engage in in-consistent or excessive repression </w:t>
      </w:r>
      <w:proofErr w:type="spellStart"/>
      <w:r w:rsidRPr="001413E0">
        <w:rPr>
          <w:rFonts w:eastAsia="Times New Roman" w:cs="Times New Roman"/>
          <w:shd w:val="clear" w:color="auto" w:fill="FFFFFF"/>
        </w:rPr>
        <w:t>oftenincreasemovement</w:t>
      </w:r>
      <w:proofErr w:type="spellEnd"/>
      <w:r w:rsidRPr="001413E0">
        <w:rPr>
          <w:rFonts w:eastAsia="Times New Roman" w:cs="Times New Roman"/>
          <w:shd w:val="clear" w:color="auto" w:fill="FFFFFF"/>
        </w:rPr>
        <w:t xml:space="preserve"> </w:t>
      </w:r>
      <w:proofErr w:type="spellStart"/>
      <w:r w:rsidRPr="001413E0">
        <w:rPr>
          <w:rFonts w:eastAsia="Times New Roman" w:cs="Times New Roman"/>
          <w:shd w:val="clear" w:color="auto" w:fill="FFFFFF"/>
        </w:rPr>
        <w:t>successbyshowing</w:t>
      </w:r>
      <w:proofErr w:type="spellEnd"/>
      <w:r w:rsidRPr="001413E0">
        <w:rPr>
          <w:rFonts w:eastAsia="Times New Roman" w:cs="Times New Roman"/>
          <w:shd w:val="clear" w:color="auto" w:fill="FFFFFF"/>
        </w:rPr>
        <w:t xml:space="preserve"> themselves to </w:t>
      </w:r>
      <w:r w:rsidRPr="001413E0">
        <w:rPr>
          <w:rFonts w:eastAsia="Times New Roman" w:cs="Times New Roman"/>
          <w:shd w:val="clear" w:color="auto" w:fill="FFFFFF"/>
        </w:rPr>
        <w:lastRenderedPageBreak/>
        <w:t xml:space="preserve">be ineffective or illegitimate. The skill </w:t>
      </w:r>
      <w:proofErr w:type="spellStart"/>
      <w:r w:rsidRPr="001413E0">
        <w:rPr>
          <w:rFonts w:eastAsia="Times New Roman" w:cs="Times New Roman"/>
          <w:shd w:val="clear" w:color="auto" w:fill="FFFFFF"/>
        </w:rPr>
        <w:t>andmode</w:t>
      </w:r>
      <w:proofErr w:type="spellEnd"/>
      <w:r w:rsidRPr="001413E0">
        <w:rPr>
          <w:rFonts w:eastAsia="Times New Roman" w:cs="Times New Roman"/>
          <w:shd w:val="clear" w:color="auto" w:fill="FFFFFF"/>
        </w:rPr>
        <w:t xml:space="preserve"> of state repression is, thus, important to movement outcomes.</w:t>
      </w:r>
    </w:p>
    <w:p w14:paraId="7A409559" w14:textId="111B86EB" w:rsidR="005F5339" w:rsidRPr="00A075F4"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 </w:t>
      </w:r>
      <w:proofErr w:type="gramStart"/>
      <w:r w:rsidRPr="001413E0">
        <w:rPr>
          <w:rFonts w:eastAsia="Times New Roman" w:cs="Times New Roman"/>
          <w:shd w:val="clear" w:color="auto" w:fill="FFFFFF"/>
        </w:rPr>
        <w:t>International  conditions</w:t>
      </w:r>
      <w:proofErr w:type="gramEnd"/>
      <w:r w:rsidRPr="001413E0">
        <w:rPr>
          <w:rFonts w:eastAsia="Times New Roman" w:cs="Times New Roman"/>
          <w:shd w:val="clear" w:color="auto" w:fill="FFFFFF"/>
        </w:rPr>
        <w:t xml:space="preserve">  and  allies  that  support  movement  </w:t>
      </w:r>
      <w:proofErr w:type="spellStart"/>
      <w:r w:rsidRPr="001413E0">
        <w:rPr>
          <w:rFonts w:eastAsia="Times New Roman" w:cs="Times New Roman"/>
          <w:shd w:val="clear" w:color="auto" w:fill="FFFFFF"/>
        </w:rPr>
        <w:t>actorsand</w:t>
      </w:r>
      <w:proofErr w:type="spellEnd"/>
      <w:r w:rsidRPr="001413E0">
        <w:rPr>
          <w:rFonts w:eastAsia="Times New Roman" w:cs="Times New Roman"/>
          <w:shd w:val="clear" w:color="auto" w:fill="FFFFFF"/>
        </w:rPr>
        <w:t xml:space="preserve"> their goals.</w:t>
      </w:r>
    </w:p>
    <w:p w14:paraId="1AAE6C5F" w14:textId="77777777" w:rsidR="005F5339" w:rsidRPr="00A075F4" w:rsidRDefault="005F5339" w:rsidP="003F3FD4">
      <w:pPr>
        <w:pStyle w:val="ListParagraph"/>
        <w:numPr>
          <w:ilvl w:val="0"/>
          <w:numId w:val="7"/>
        </w:numPr>
        <w:spacing w:line="360" w:lineRule="auto"/>
        <w:rPr>
          <w:rFonts w:eastAsia="Times New Roman" w:cs="Times New Roman"/>
        </w:rPr>
      </w:pPr>
      <w:r>
        <w:rPr>
          <w:rFonts w:eastAsia="Times New Roman" w:cs="Times New Roman"/>
          <w:shd w:val="clear" w:color="auto" w:fill="FFFFFF"/>
        </w:rPr>
        <w:t xml:space="preserve">IOs make it an agenda item: </w:t>
      </w:r>
    </w:p>
    <w:p w14:paraId="308047DD" w14:textId="77777777" w:rsidR="005F5339" w:rsidRPr="00620893" w:rsidRDefault="005F5339" w:rsidP="003F3FD4">
      <w:pPr>
        <w:pStyle w:val="ListParagraph"/>
        <w:numPr>
          <w:ilvl w:val="1"/>
          <w:numId w:val="7"/>
        </w:numPr>
        <w:spacing w:line="360" w:lineRule="auto"/>
        <w:rPr>
          <w:rFonts w:eastAsia="Times New Roman" w:cs="Times New Roman"/>
        </w:rPr>
      </w:pPr>
      <w:r>
        <w:rPr>
          <w:rFonts w:eastAsia="Times New Roman" w:cs="Times New Roman"/>
          <w:shd w:val="clear" w:color="auto" w:fill="FFFFFF"/>
        </w:rPr>
        <w:t>Focusing on this scale becomes more attractive when domestic opportunities close off – satisfied some level of gain, advancements are stifled</w:t>
      </w:r>
    </w:p>
    <w:p w14:paraId="1399CA70" w14:textId="784E238D" w:rsidR="005F5339" w:rsidRPr="005F5339" w:rsidRDefault="005F5339" w:rsidP="003F3FD4">
      <w:pPr>
        <w:pStyle w:val="ListParagraph"/>
        <w:numPr>
          <w:ilvl w:val="1"/>
          <w:numId w:val="7"/>
        </w:numPr>
        <w:spacing w:line="360" w:lineRule="auto"/>
        <w:rPr>
          <w:rFonts w:eastAsia="Times New Roman" w:cs="Times New Roman"/>
        </w:rPr>
      </w:pPr>
      <w:r>
        <w:rPr>
          <w:rFonts w:eastAsia="Times New Roman" w:cs="Times New Roman"/>
        </w:rPr>
        <w:t>Scale shift</w:t>
      </w:r>
    </w:p>
    <w:p w14:paraId="68B9700F" w14:textId="590AF35E" w:rsidR="005F5339" w:rsidRDefault="00FB24FF" w:rsidP="003F3FD4">
      <w:pPr>
        <w:spacing w:line="360" w:lineRule="auto"/>
        <w:ind w:firstLine="720"/>
      </w:pPr>
      <w:r>
        <w:t>Some level of progress was achieved at home, so there are limited opportunities to continue this “basic” work – so efforts go abroad. Typical form of theorization. Liberal networks. Post-Cold War, bunch of money turns internally to focus on democratization, women’s rights (Sperling article), nuclear non-proliferation, etc. Because some level of security was gained in the U.S. on these fronts, move money abroad.</w:t>
      </w:r>
      <w:r w:rsidR="005F5339">
        <w:t xml:space="preserve"> </w:t>
      </w:r>
      <w:r>
        <w:t xml:space="preserve">Opportunities for success </w:t>
      </w:r>
      <w:r w:rsidR="005F5339">
        <w:t>are limited due to perceptions of hostility, lost fights, or high costs to achieve goals. “Forum shopping.”</w:t>
      </w:r>
      <w:r>
        <w:t xml:space="preserve"> Taxes here are too high. Climate efforts shift</w:t>
      </w:r>
      <w:r w:rsidR="005F5339">
        <w:t>. As we describe in more detail below, this is the perspective used to understand anti-LGBT+ efforts.</w:t>
      </w:r>
    </w:p>
    <w:p w14:paraId="5ACEB2C3" w14:textId="6B61F5CB" w:rsidR="005F5339" w:rsidRDefault="005F5339" w:rsidP="003F3FD4">
      <w:pPr>
        <w:spacing w:line="360" w:lineRule="auto"/>
        <w:ind w:firstLine="720"/>
      </w:pPr>
      <w:r>
        <w:t xml:space="preserve">Most research on transnational advocacy emphasizes the first, especially from the West/U.S. These groups have </w:t>
      </w:r>
      <w:proofErr w:type="spellStart"/>
      <w:r>
        <w:t>achived</w:t>
      </w:r>
      <w:proofErr w:type="spellEnd"/>
      <w:r>
        <w:t xml:space="preserve"> some level of human rights/women’s rights/etc. at home so they spread internationally. Indeed, this model is generally assumed. Take for example many governments restricting foreign funding because they think it’ll enable civil society (form of democracy), foreign influence, gay-for-pay. But again, policy gains make one turn attention abroad.</w:t>
      </w:r>
    </w:p>
    <w:p w14:paraId="5241A85D" w14:textId="13C254D4" w:rsidR="007A2D00" w:rsidRDefault="00721EAF" w:rsidP="003F3FD4">
      <w:pPr>
        <w:spacing w:line="360" w:lineRule="auto"/>
        <w:ind w:firstLine="720"/>
      </w:pPr>
      <w:r>
        <w:t>“The greater the opportunity, the more likely a movement is to both emerge and grow, and the larger the movement gets and the more resources it can mobilize, the more successful it will be.” -346</w:t>
      </w:r>
    </w:p>
    <w:p w14:paraId="213CF932" w14:textId="3B30C523" w:rsidR="006E4ADA" w:rsidRDefault="006E4ADA" w:rsidP="003F3FD4">
      <w:pPr>
        <w:spacing w:line="360" w:lineRule="auto"/>
        <w:ind w:firstLine="720"/>
      </w:pPr>
    </w:p>
    <w:p w14:paraId="145CD124" w14:textId="77777777" w:rsidR="006E4ADA" w:rsidRDefault="006E4ADA" w:rsidP="003F3FD4">
      <w:pPr>
        <w:spacing w:line="360" w:lineRule="auto"/>
        <w:ind w:firstLine="720"/>
      </w:pPr>
      <w:r>
        <w:t>international and domestic political transformations that also helped financially position U.S. actors, especially advocacy organizations, within transnational networks. Internationally, international organizations like the United Nations and World Bank grew following World War II and then dramatically ballooned following the end of the Cold War (</w:t>
      </w:r>
      <w:proofErr w:type="spellStart"/>
      <w:r>
        <w:t>Tallberg</w:t>
      </w:r>
      <w:proofErr w:type="spellEnd"/>
      <w:r>
        <w:t xml:space="preserve"> et al. 2014). Just like the consolidation of the nation-state enabled national movements (Tilly xx) and empire enabled long-distance advocacy </w:t>
      </w:r>
      <w:commentRangeStart w:id="96"/>
      <w:r>
        <w:t>networks (</w:t>
      </w:r>
      <w:proofErr w:type="spellStart"/>
      <w:r>
        <w:t>Stamalov</w:t>
      </w:r>
      <w:proofErr w:type="spellEnd"/>
      <w:r>
        <w:t xml:space="preserve"> 2010), </w:t>
      </w:r>
      <w:commentRangeEnd w:id="96"/>
      <w:r w:rsidR="00367A8C">
        <w:rPr>
          <w:rStyle w:val="CommentReference"/>
        </w:rPr>
        <w:commentReference w:id="96"/>
      </w:r>
      <w:r>
        <w:t xml:space="preserve">the proliferation of these international </w:t>
      </w:r>
      <w:r>
        <w:lastRenderedPageBreak/>
        <w:t>organizations enabled transnational networks and transnational social movements to also spread (</w:t>
      </w:r>
      <w:proofErr w:type="spellStart"/>
      <w:r>
        <w:t>Tarrow</w:t>
      </w:r>
      <w:proofErr w:type="spellEnd"/>
      <w:r>
        <w:t xml:space="preserve"> 2005). Given that the U.S. plays a central role within international organizations, especially during its peak following the end of the Cold War, this gives actors in a U.S. a uniquely influential position to establish partnerships. Moreover, U.S. actors are also more inclined to receive grants from these bodies as well (xx).</w:t>
      </w:r>
    </w:p>
    <w:p w14:paraId="59079E9D" w14:textId="47D01F54" w:rsidR="006E4ADA" w:rsidRPr="005F5339" w:rsidRDefault="006E4ADA" w:rsidP="003F3FD4">
      <w:pPr>
        <w:spacing w:line="360" w:lineRule="auto"/>
        <w:ind w:firstLine="720"/>
      </w:pPr>
      <w:commentRangeStart w:id="97"/>
      <w:r>
        <w:t>Domestically,</w:t>
      </w:r>
      <w:commentRangeEnd w:id="97"/>
      <w:r w:rsidR="00432BBA">
        <w:rPr>
          <w:rStyle w:val="CommentReference"/>
        </w:rPr>
        <w:commentReference w:id="97"/>
      </w:r>
    </w:p>
    <w:p w14:paraId="473B736F" w14:textId="77777777" w:rsidR="00F7598F" w:rsidRDefault="00F7598F" w:rsidP="003F3FD4">
      <w:pPr>
        <w:spacing w:line="360" w:lineRule="auto"/>
        <w:jc w:val="center"/>
        <w:rPr>
          <w:b/>
          <w:bCs/>
          <w:color w:val="000000" w:themeColor="text1"/>
        </w:rPr>
      </w:pPr>
    </w:p>
    <w:p w14:paraId="09A3322B" w14:textId="04BFC54A" w:rsidR="00F76220" w:rsidRDefault="007A2D00" w:rsidP="003F3FD4">
      <w:pPr>
        <w:spacing w:line="360" w:lineRule="auto"/>
        <w:jc w:val="center"/>
        <w:rPr>
          <w:b/>
          <w:bCs/>
          <w:color w:val="000000" w:themeColor="text1"/>
        </w:rPr>
      </w:pPr>
      <w:r>
        <w:rPr>
          <w:b/>
          <w:bCs/>
          <w:color w:val="000000" w:themeColor="text1"/>
        </w:rPr>
        <w:t xml:space="preserve">U.S. </w:t>
      </w:r>
      <w:r w:rsidR="00EC10A0">
        <w:rPr>
          <w:b/>
          <w:bCs/>
          <w:color w:val="000000" w:themeColor="text1"/>
        </w:rPr>
        <w:t xml:space="preserve">Funding of the Post-Liberal Shift: The Case of Illiberal </w:t>
      </w:r>
      <w:r>
        <w:rPr>
          <w:b/>
          <w:bCs/>
          <w:color w:val="000000" w:themeColor="text1"/>
        </w:rPr>
        <w:t>Anti-LGBT+ Networks</w:t>
      </w:r>
    </w:p>
    <w:p w14:paraId="220F184A" w14:textId="77777777" w:rsidR="00825C62" w:rsidRDefault="001460EA" w:rsidP="003F3FD4">
      <w:pPr>
        <w:spacing w:line="360" w:lineRule="auto"/>
        <w:rPr>
          <w:color w:val="000000" w:themeColor="text1"/>
        </w:rPr>
      </w:pPr>
      <w:r>
        <w:rPr>
          <w:color w:val="000000" w:themeColor="text1"/>
        </w:rPr>
        <w:t xml:space="preserve">We next apply this framework for understanding the present case, U.S. financing of transnational anti-LGBT+ networks, before presenting our testable hypotheses below. Anti-LGBT+ networks increasing effective. </w:t>
      </w:r>
      <w:r w:rsidR="00825C62">
        <w:rPr>
          <w:color w:val="000000" w:themeColor="text1"/>
        </w:rPr>
        <w:t xml:space="preserve">Part of a broader form of illiberalism. This is important since previous theorization on transnational networks focuses on liberalism. However, here we apply the theories presented to understand the current case. </w:t>
      </w:r>
    </w:p>
    <w:p w14:paraId="754782A6" w14:textId="77777777" w:rsidR="00825C62" w:rsidRDefault="00825C62" w:rsidP="003F3FD4">
      <w:pPr>
        <w:spacing w:line="360" w:lineRule="auto"/>
        <w:ind w:firstLine="720"/>
        <w:rPr>
          <w:color w:val="000000" w:themeColor="text1"/>
        </w:rPr>
      </w:pPr>
      <w:r>
        <w:rPr>
          <w:color w:val="000000" w:themeColor="text1"/>
        </w:rPr>
        <w:t xml:space="preserve">Figure 1. So much money. Especially when compared to all other international spending by nonprofits. Why? </w:t>
      </w:r>
    </w:p>
    <w:p w14:paraId="753F1422" w14:textId="6297C881" w:rsidR="00825C62" w:rsidRDefault="00825C62" w:rsidP="003F3FD4">
      <w:pPr>
        <w:spacing w:line="360" w:lineRule="auto"/>
        <w:ind w:firstLine="720"/>
        <w:rPr>
          <w:color w:val="000000" w:themeColor="text1"/>
        </w:rPr>
      </w:pPr>
      <w:r>
        <w:rPr>
          <w:color w:val="000000" w:themeColor="text1"/>
        </w:rPr>
        <w:t xml:space="preserve">These organizations have a lot of money because religious actors donate a lot. Religious actors are important in these transnational networks pushing back on basic tenets of liberal democracy (civil society, free speech, non-discrimination) because of distinct beliefs around gender and sexuality. </w:t>
      </w:r>
      <w:r w:rsidR="007710C8">
        <w:rPr>
          <w:color w:val="000000" w:themeColor="text1"/>
        </w:rPr>
        <w:t xml:space="preserve">This, of course, is a bit ironic seeing that religious actors at one point helped spread liberalism, especially religious </w:t>
      </w:r>
      <w:proofErr w:type="gramStart"/>
      <w:r w:rsidR="007710C8">
        <w:rPr>
          <w:color w:val="000000" w:themeColor="text1"/>
        </w:rPr>
        <w:t>tolerance</w:t>
      </w:r>
      <w:proofErr w:type="gramEnd"/>
      <w:r w:rsidR="007710C8">
        <w:rPr>
          <w:color w:val="000000" w:themeColor="text1"/>
        </w:rPr>
        <w:t xml:space="preserve"> and freedom. But they’re doing as they’re always doing as explained above.</w:t>
      </w:r>
    </w:p>
    <w:p w14:paraId="73F3F9B1" w14:textId="0BA401C3" w:rsidR="007710C8" w:rsidRDefault="007710C8" w:rsidP="003F3FD4">
      <w:pPr>
        <w:spacing w:line="360" w:lineRule="auto"/>
        <w:ind w:firstLine="720"/>
        <w:rPr>
          <w:color w:val="000000" w:themeColor="text1"/>
        </w:rPr>
      </w:pPr>
      <w:r>
        <w:rPr>
          <w:color w:val="000000" w:themeColor="text1"/>
        </w:rPr>
        <w:t>There’s also the demand side. Global Christianity is now in the Global South.</w:t>
      </w:r>
    </w:p>
    <w:p w14:paraId="61C1BBBB" w14:textId="2B9459A0" w:rsidR="00F76220" w:rsidRPr="00F76220" w:rsidRDefault="00F76220" w:rsidP="003F3FD4">
      <w:pPr>
        <w:spacing w:line="360" w:lineRule="auto"/>
        <w:ind w:firstLine="720"/>
      </w:pPr>
      <w:r>
        <w:rPr>
          <w:i/>
          <w:iCs/>
        </w:rPr>
        <w:t>General Overview:</w:t>
      </w:r>
    </w:p>
    <w:p w14:paraId="21FFBBA7" w14:textId="025CC503" w:rsidR="00E01B08" w:rsidRDefault="00E01B08" w:rsidP="003F3FD4">
      <w:pPr>
        <w:pStyle w:val="ListParagraph"/>
        <w:numPr>
          <w:ilvl w:val="1"/>
          <w:numId w:val="2"/>
        </w:numPr>
        <w:spacing w:line="360" w:lineRule="auto"/>
      </w:pPr>
      <w:r>
        <w:t xml:space="preserve">This money typically is assumed to fly from those supporting liberal causes. Hungary, Russia, </w:t>
      </w:r>
      <w:proofErr w:type="gramStart"/>
      <w:r>
        <w:t>Egypt</w:t>
      </w:r>
      <w:proofErr w:type="gramEnd"/>
      <w:r>
        <w:t xml:space="preserve"> and others implemented laws restricting foreign funding into domestic NGOs. This reinforces this image.</w:t>
      </w:r>
    </w:p>
    <w:p w14:paraId="63A89393" w14:textId="0C30CA65" w:rsidR="00F76220" w:rsidRDefault="00E01B08" w:rsidP="003F3FD4">
      <w:pPr>
        <w:pStyle w:val="ListParagraph"/>
        <w:numPr>
          <w:ilvl w:val="1"/>
          <w:numId w:val="2"/>
        </w:numPr>
        <w:spacing w:line="360" w:lineRule="auto"/>
      </w:pPr>
      <w:r>
        <w:t>But i</w:t>
      </w:r>
      <w:r w:rsidR="00F76220">
        <w:t>lliberal networks on the rise – money coming from Russia, Vatican, but also U.S. like Bannon.</w:t>
      </w:r>
    </w:p>
    <w:p w14:paraId="7A95AE94" w14:textId="26CA91EB" w:rsidR="00F76220" w:rsidRDefault="00F76220" w:rsidP="003F3FD4">
      <w:pPr>
        <w:pStyle w:val="ListParagraph"/>
        <w:numPr>
          <w:ilvl w:val="1"/>
          <w:numId w:val="2"/>
        </w:numPr>
        <w:spacing w:line="360" w:lineRule="auto"/>
      </w:pPr>
      <w:r>
        <w:t xml:space="preserve">Figure 1. Here are </w:t>
      </w:r>
      <w:r w:rsidR="00776F00">
        <w:t>trends in anti-LGBT+ orgs and compared to all others. SO much money. Why?</w:t>
      </w:r>
    </w:p>
    <w:p w14:paraId="444CA20A" w14:textId="16DD68BA" w:rsidR="00F155E2" w:rsidRPr="000161D9" w:rsidRDefault="00F155E2" w:rsidP="003F3FD4">
      <w:pPr>
        <w:pStyle w:val="ListParagraph"/>
        <w:numPr>
          <w:ilvl w:val="1"/>
          <w:numId w:val="2"/>
        </w:numPr>
        <w:spacing w:line="360" w:lineRule="auto"/>
        <w:rPr>
          <w:color w:val="000000" w:themeColor="text1"/>
          <w:highlight w:val="yellow"/>
          <w:rPrChange w:id="98" w:author="Sebastián Rojas Cabal" w:date="2022-07-27T10:14:00Z">
            <w:rPr>
              <w:color w:val="000000" w:themeColor="text1"/>
            </w:rPr>
          </w:rPrChange>
        </w:rPr>
      </w:pPr>
      <w:commentRangeStart w:id="99"/>
      <w:r w:rsidRPr="000161D9">
        <w:rPr>
          <w:color w:val="000000" w:themeColor="text1"/>
          <w:highlight w:val="yellow"/>
          <w:rPrChange w:id="100" w:author="Sebastián Rojas Cabal" w:date="2022-07-27T10:14:00Z">
            <w:rPr>
              <w:color w:val="000000" w:themeColor="text1"/>
            </w:rPr>
          </w:rPrChange>
        </w:rPr>
        <w:t xml:space="preserve">Typically civilizing mission goes from privileged out. Because we are saved, we will save you. Because we have human rights, we will help you. Pro-family groups are </w:t>
      </w:r>
      <w:r w:rsidRPr="000161D9">
        <w:rPr>
          <w:color w:val="000000" w:themeColor="text1"/>
          <w:highlight w:val="yellow"/>
          <w:rPrChange w:id="101" w:author="Sebastián Rojas Cabal" w:date="2022-07-27T10:14:00Z">
            <w:rPr>
              <w:color w:val="000000" w:themeColor="text1"/>
            </w:rPr>
          </w:rPrChange>
        </w:rPr>
        <w:lastRenderedPageBreak/>
        <w:t>different. “Because we have failed, we are coming to you. We are still here to protect you, though, by teaching you to do what we did not.”</w:t>
      </w:r>
      <w:commentRangeEnd w:id="99"/>
      <w:r w:rsidR="000161D9" w:rsidRPr="000161D9">
        <w:rPr>
          <w:rStyle w:val="CommentReference"/>
          <w:highlight w:val="yellow"/>
          <w:rPrChange w:id="102" w:author="Sebastián Rojas Cabal" w:date="2022-07-27T10:14:00Z">
            <w:rPr>
              <w:rStyle w:val="CommentReference"/>
            </w:rPr>
          </w:rPrChange>
        </w:rPr>
        <w:commentReference w:id="99"/>
      </w:r>
    </w:p>
    <w:p w14:paraId="4C1647F4" w14:textId="1A7E86A7" w:rsidR="00776F00" w:rsidRDefault="00776F00" w:rsidP="003F3FD4">
      <w:pPr>
        <w:pStyle w:val="ListParagraph"/>
        <w:numPr>
          <w:ilvl w:val="0"/>
          <w:numId w:val="2"/>
        </w:numPr>
        <w:spacing w:line="360" w:lineRule="auto"/>
      </w:pPr>
      <w:r>
        <w:rPr>
          <w:i/>
          <w:iCs/>
        </w:rPr>
        <w:t>Historical Overview</w:t>
      </w:r>
    </w:p>
    <w:p w14:paraId="4EB32B47" w14:textId="66262E0E" w:rsidR="00F110C9" w:rsidRDefault="00F110C9" w:rsidP="003F3FD4">
      <w:pPr>
        <w:pStyle w:val="ListParagraph"/>
        <w:numPr>
          <w:ilvl w:val="1"/>
          <w:numId w:val="2"/>
        </w:numPr>
        <w:spacing w:line="360" w:lineRule="auto"/>
      </w:pPr>
      <w:r>
        <w:t>Religious + Illiberal networks (Not saying religious networks are inherently illiberal but there’s an increasing overlap in the case of anti-LGBT+)</w:t>
      </w:r>
    </w:p>
    <w:p w14:paraId="4A902001" w14:textId="77777777" w:rsidR="00F110C9" w:rsidRDefault="00F110C9" w:rsidP="003F3FD4">
      <w:pPr>
        <w:pStyle w:val="ListParagraph"/>
        <w:numPr>
          <w:ilvl w:val="2"/>
          <w:numId w:val="2"/>
        </w:numPr>
        <w:spacing w:line="360" w:lineRule="auto"/>
      </w:pPr>
      <w:r>
        <w:t>Religious organizations on one hand associated with democracy. Promotion of individualism that enables liberal ideals. But on the other, the type of religious actors investing today from the U.S. have taken on a particular Christian nationalism – a politicized form of Christianity that supports undemocratic policies to preserve a religious-cultural ideal.</w:t>
      </w:r>
    </w:p>
    <w:p w14:paraId="16289EB5" w14:textId="77777777" w:rsidR="00F110C9" w:rsidRDefault="00F110C9" w:rsidP="003F3FD4">
      <w:pPr>
        <w:pStyle w:val="ListParagraph"/>
        <w:numPr>
          <w:ilvl w:val="1"/>
          <w:numId w:val="2"/>
        </w:numPr>
        <w:spacing w:line="360" w:lineRule="auto"/>
      </w:pPr>
      <w:r>
        <w:t xml:space="preserve">Religious organizations have a lot of money – in part because religious </w:t>
      </w:r>
      <w:proofErr w:type="gramStart"/>
      <w:r>
        <w:t>individuals</w:t>
      </w:r>
      <w:proofErr w:type="gramEnd"/>
      <w:r>
        <w:t xml:space="preserve"> obligation to tide, have higher incomes. </w:t>
      </w:r>
    </w:p>
    <w:p w14:paraId="2F5D3F26" w14:textId="77777777" w:rsidR="00F110C9" w:rsidRPr="008046FA"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Pr>
          <w:rFonts w:ascii="Sabon" w:eastAsia="Times New Roman" w:hAnsi="Sabon" w:cs="Times New Roman"/>
          <w:sz w:val="20"/>
          <w:szCs w:val="20"/>
        </w:rPr>
        <w:t>“</w:t>
      </w:r>
      <w:r w:rsidRPr="008046FA">
        <w:rPr>
          <w:rFonts w:ascii="Sabon" w:eastAsia="Times New Roman" w:hAnsi="Sabon" w:cs="Times New Roman"/>
          <w:sz w:val="20"/>
          <w:szCs w:val="20"/>
        </w:rPr>
        <w:t xml:space="preserve">As the world becomes increasingly interdependent, Christianity in the United States is becoming transcultural, responding to the realities of globalization by actively and intentionally engaging in activities that span borders. </w:t>
      </w:r>
      <w:proofErr w:type="gramStart"/>
      <w:r>
        <w:rPr>
          <w:rFonts w:ascii="Sabon" w:eastAsia="Times New Roman" w:hAnsi="Sabon" w:cs="Times New Roman"/>
          <w:sz w:val="20"/>
          <w:szCs w:val="20"/>
        </w:rPr>
        <w:t xml:space="preserve">“ </w:t>
      </w:r>
      <w:proofErr w:type="spellStart"/>
      <w:r>
        <w:rPr>
          <w:rFonts w:ascii="Sabon" w:eastAsia="Times New Roman" w:hAnsi="Sabon" w:cs="Times New Roman"/>
          <w:sz w:val="20"/>
          <w:szCs w:val="20"/>
        </w:rPr>
        <w:t>Wunthow</w:t>
      </w:r>
      <w:proofErr w:type="spellEnd"/>
      <w:proofErr w:type="gramEnd"/>
    </w:p>
    <w:p w14:paraId="274C73E4" w14:textId="77777777" w:rsidR="00F110C9" w:rsidRPr="008046FA"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sidRPr="008046FA">
        <w:rPr>
          <w:rFonts w:ascii="Sabon" w:eastAsia="Times New Roman" w:hAnsi="Sabon" w:cs="Times New Roman"/>
          <w:sz w:val="20"/>
          <w:szCs w:val="20"/>
        </w:rPr>
        <w:t xml:space="preserve">A transcultural orientation connects local commitments with churches, communities, organizations, and individuals in other countries. </w:t>
      </w:r>
    </w:p>
    <w:p w14:paraId="3B06B890" w14:textId="77777777" w:rsidR="00F110C9" w:rsidRPr="007E0185"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sidRPr="008046FA">
        <w:rPr>
          <w:rFonts w:ascii="Sabon" w:eastAsia="Times New Roman" w:hAnsi="Sabon" w:cs="Times New Roman"/>
          <w:sz w:val="20"/>
          <w:szCs w:val="20"/>
        </w:rPr>
        <w:t xml:space="preserve">Transcultural Christianity poses new challenges that are only now coming into view. </w:t>
      </w:r>
    </w:p>
    <w:p w14:paraId="0BE331C6" w14:textId="570ECD55" w:rsidR="00F110C9"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w:t>
      </w:r>
      <w:r w:rsidRPr="007E0185">
        <w:rPr>
          <w:rFonts w:ascii="Times New Roman" w:eastAsia="Times New Roman" w:hAnsi="Times New Roman" w:cs="Times New Roman"/>
        </w:rPr>
        <w:t xml:space="preserve">Despite </w:t>
      </w:r>
      <w:proofErr w:type="spellStart"/>
      <w:r w:rsidRPr="007E0185">
        <w:rPr>
          <w:rFonts w:ascii="Times New Roman" w:eastAsia="Times New Roman" w:hAnsi="Times New Roman" w:cs="Times New Roman"/>
        </w:rPr>
        <w:t>Christainity’s</w:t>
      </w:r>
      <w:proofErr w:type="spellEnd"/>
      <w:r w:rsidRPr="007E0185">
        <w:rPr>
          <w:rFonts w:ascii="Times New Roman" w:eastAsia="Times New Roman" w:hAnsi="Times New Roman" w:cs="Times New Roman"/>
        </w:rPr>
        <w:t xml:space="preserve"> shifting</w:t>
      </w:r>
      <w:r>
        <w:rPr>
          <w:rFonts w:ascii="Times New Roman" w:eastAsia="Times New Roman" w:hAnsi="Times New Roman" w:cs="Times New Roman"/>
        </w:rPr>
        <w:t xml:space="preserve"> </w:t>
      </w:r>
      <w:r w:rsidRPr="007E0185">
        <w:rPr>
          <w:rFonts w:ascii="Times New Roman" w:eastAsia="Times New Roman" w:hAnsi="Times New Roman" w:cs="Times New Roman"/>
        </w:rPr>
        <w:t>population, a very significant share of its</w:t>
      </w:r>
      <w:r>
        <w:rPr>
          <w:rFonts w:ascii="Times New Roman" w:eastAsia="Times New Roman" w:hAnsi="Times New Roman" w:cs="Times New Roman"/>
        </w:rPr>
        <w:t xml:space="preserve"> </w:t>
      </w:r>
      <w:r w:rsidRPr="007E0185">
        <w:rPr>
          <w:rFonts w:ascii="Times New Roman" w:eastAsia="Times New Roman" w:hAnsi="Times New Roman" w:cs="Times New Roman"/>
        </w:rPr>
        <w:t>financial and organizational resources</w:t>
      </w:r>
      <w:r>
        <w:rPr>
          <w:rFonts w:ascii="Times New Roman" w:eastAsia="Times New Roman" w:hAnsi="Times New Roman" w:cs="Times New Roman"/>
        </w:rPr>
        <w:t xml:space="preserve"> </w:t>
      </w:r>
      <w:r w:rsidRPr="007E0185">
        <w:rPr>
          <w:rFonts w:ascii="Times New Roman" w:eastAsia="Times New Roman" w:hAnsi="Times New Roman" w:cs="Times New Roman"/>
        </w:rPr>
        <w:t>remains in the United States and Europe</w:t>
      </w:r>
      <w:r>
        <w:rPr>
          <w:rFonts w:ascii="Times New Roman" w:eastAsia="Times New Roman" w:hAnsi="Times New Roman" w:cs="Times New Roman"/>
        </w:rPr>
        <w:t>”</w:t>
      </w:r>
    </w:p>
    <w:p w14:paraId="7E89CB27" w14:textId="77777777" w:rsidR="00C912F7" w:rsidRPr="00300674" w:rsidRDefault="00C912F7" w:rsidP="003F3FD4">
      <w:pPr>
        <w:pStyle w:val="ListParagraph"/>
        <w:numPr>
          <w:ilvl w:val="1"/>
          <w:numId w:val="2"/>
        </w:numPr>
        <w:spacing w:line="360" w:lineRule="auto"/>
      </w:pPr>
      <w:r w:rsidRPr="00300674">
        <w:rPr>
          <w:color w:val="000000" w:themeColor="text1"/>
        </w:rPr>
        <w:t xml:space="preserve">Religion: </w:t>
      </w:r>
    </w:p>
    <w:p w14:paraId="07439CEB" w14:textId="77777777" w:rsidR="00C912F7" w:rsidRPr="00300674" w:rsidRDefault="00C912F7" w:rsidP="003F3FD4">
      <w:pPr>
        <w:pStyle w:val="ListParagraph"/>
        <w:numPr>
          <w:ilvl w:val="2"/>
          <w:numId w:val="2"/>
        </w:numPr>
        <w:spacing w:line="360" w:lineRule="auto"/>
        <w:rPr>
          <w:rFonts w:ascii="TimesNewRomanPSMT" w:hAnsi="TimesNewRomanPSMT"/>
          <w:sz w:val="20"/>
          <w:szCs w:val="20"/>
        </w:rPr>
      </w:pPr>
      <w:r w:rsidRPr="00F155E2">
        <w:rPr>
          <w:rFonts w:ascii="TimesNewRomanPSMT" w:hAnsi="TimesNewRomanPSMT"/>
          <w:sz w:val="20"/>
          <w:szCs w:val="20"/>
        </w:rPr>
        <w:t xml:space="preserve">Religious teachings encourage </w:t>
      </w:r>
      <w:proofErr w:type="spellStart"/>
      <w:r w:rsidRPr="00F155E2">
        <w:rPr>
          <w:rFonts w:ascii="TimesNewRomanPSMT" w:hAnsi="TimesNewRomanPSMT"/>
          <w:sz w:val="20"/>
          <w:szCs w:val="20"/>
        </w:rPr>
        <w:t>peo</w:t>
      </w:r>
      <w:proofErr w:type="spellEnd"/>
      <w:r w:rsidRPr="00F155E2">
        <w:rPr>
          <w:rFonts w:ascii="TimesNewRomanPSMT" w:hAnsi="TimesNewRomanPSMT"/>
          <w:sz w:val="20"/>
          <w:szCs w:val="20"/>
        </w:rPr>
        <w:t xml:space="preserve">- </w:t>
      </w:r>
      <w:proofErr w:type="spellStart"/>
      <w:r w:rsidRPr="00F155E2">
        <w:rPr>
          <w:rFonts w:ascii="TimesNewRomanPSMT" w:hAnsi="TimesNewRomanPSMT"/>
          <w:sz w:val="20"/>
          <w:szCs w:val="20"/>
        </w:rPr>
        <w:t>ple</w:t>
      </w:r>
      <w:proofErr w:type="spellEnd"/>
      <w:r w:rsidRPr="00F155E2">
        <w:rPr>
          <w:rFonts w:ascii="TimesNewRomanPSMT" w:hAnsi="TimesNewRomanPSMT"/>
          <w:sz w:val="20"/>
          <w:szCs w:val="20"/>
        </w:rPr>
        <w:t xml:space="preserve"> to empathize with and help those who are worse off than themselves without regard to reciprocity or to the “distance” between them, values that may be particularly important to international giving where there are few “tangible” benefits of giving.</w:t>
      </w:r>
    </w:p>
    <w:p w14:paraId="47E79FB0" w14:textId="77777777" w:rsidR="00C912F7" w:rsidRPr="00300674" w:rsidRDefault="00C912F7" w:rsidP="003F3FD4">
      <w:pPr>
        <w:pStyle w:val="ListParagraph"/>
        <w:numPr>
          <w:ilvl w:val="2"/>
          <w:numId w:val="2"/>
        </w:numPr>
        <w:spacing w:line="360" w:lineRule="auto"/>
      </w:pPr>
      <w:r w:rsidRPr="00300674">
        <w:rPr>
          <w:color w:val="000000" w:themeColor="text1"/>
        </w:rPr>
        <w:t>“</w:t>
      </w:r>
      <w:r w:rsidRPr="00300674">
        <w:rPr>
          <w:rFonts w:ascii="TimesNewRomanPSMT" w:hAnsi="TimesNewRomanPSMT"/>
          <w:sz w:val="20"/>
          <w:szCs w:val="20"/>
        </w:rPr>
        <w:t xml:space="preserve">They suggest a model in which “the type and degree of empathetic identification with the needs of others” or a “sense of </w:t>
      </w:r>
      <w:proofErr w:type="spellStart"/>
      <w:r w:rsidRPr="00300674">
        <w:rPr>
          <w:rFonts w:ascii="TimesNewRomanPSMT" w:hAnsi="TimesNewRomanPSMT"/>
          <w:sz w:val="20"/>
          <w:szCs w:val="20"/>
        </w:rPr>
        <w:t>we</w:t>
      </w:r>
      <w:proofErr w:type="spellEnd"/>
      <w:r w:rsidRPr="00300674">
        <w:rPr>
          <w:rFonts w:ascii="TimesNewRomanPSMT" w:hAnsi="TimesNewRomanPSMT"/>
          <w:sz w:val="20"/>
          <w:szCs w:val="20"/>
        </w:rPr>
        <w:t>-ness” generates philanthropic behavior (</w:t>
      </w:r>
      <w:proofErr w:type="spellStart"/>
      <w:r w:rsidRPr="00300674">
        <w:rPr>
          <w:rFonts w:ascii="TimesNewRomanPSMT" w:hAnsi="TimesNewRomanPSMT"/>
          <w:sz w:val="20"/>
          <w:szCs w:val="20"/>
        </w:rPr>
        <w:t>Schervish</w:t>
      </w:r>
      <w:proofErr w:type="spellEnd"/>
      <w:r w:rsidRPr="00300674">
        <w:rPr>
          <w:rFonts w:ascii="TimesNewRomanPSMT" w:hAnsi="TimesNewRomanPSMT"/>
          <w:sz w:val="20"/>
          <w:szCs w:val="20"/>
        </w:rPr>
        <w:t xml:space="preserve"> &amp; Havens, 1997, pp. 238-239) </w:t>
      </w:r>
    </w:p>
    <w:p w14:paraId="1BE6053F" w14:textId="77777777" w:rsidR="00C912F7" w:rsidRDefault="00C912F7" w:rsidP="003F3FD4">
      <w:pPr>
        <w:pStyle w:val="ListParagraph"/>
        <w:numPr>
          <w:ilvl w:val="3"/>
          <w:numId w:val="2"/>
        </w:numPr>
        <w:spacing w:line="360" w:lineRule="auto"/>
        <w:rPr>
          <w:rFonts w:ascii="TimesNewRomanPSMT" w:hAnsi="TimesNewRomanPSMT"/>
          <w:sz w:val="20"/>
          <w:szCs w:val="20"/>
        </w:rPr>
      </w:pPr>
      <w:proofErr w:type="spellStart"/>
      <w:r w:rsidRPr="00864286">
        <w:rPr>
          <w:rFonts w:ascii="TimesNewRomanPSMT" w:hAnsi="TimesNewRomanPSMT"/>
          <w:sz w:val="20"/>
          <w:szCs w:val="20"/>
        </w:rPr>
        <w:t>Bekkers</w:t>
      </w:r>
      <w:proofErr w:type="spellEnd"/>
      <w:r w:rsidRPr="00864286">
        <w:rPr>
          <w:rFonts w:ascii="TimesNewRomanPSMT" w:hAnsi="TimesNewRomanPSMT"/>
          <w:sz w:val="20"/>
          <w:szCs w:val="20"/>
        </w:rPr>
        <w:t xml:space="preserve"> and Schuyt (2008) </w:t>
      </w:r>
      <w:proofErr w:type="spellStart"/>
      <w:r w:rsidRPr="00864286">
        <w:rPr>
          <w:rFonts w:ascii="TimesNewRomanPSMT" w:hAnsi="TimesNewRomanPSMT"/>
          <w:sz w:val="20"/>
          <w:szCs w:val="20"/>
        </w:rPr>
        <w:t>dif</w:t>
      </w:r>
      <w:proofErr w:type="spellEnd"/>
      <w:r w:rsidRPr="00864286">
        <w:rPr>
          <w:rFonts w:ascii="TimesNewRomanPSMT" w:hAnsi="TimesNewRomanPSMT"/>
          <w:sz w:val="20"/>
          <w:szCs w:val="20"/>
        </w:rPr>
        <w:t xml:space="preserve">- </w:t>
      </w:r>
      <w:proofErr w:type="spellStart"/>
      <w:r w:rsidRPr="00864286">
        <w:rPr>
          <w:rFonts w:ascii="TimesNewRomanPSMT" w:hAnsi="TimesNewRomanPSMT"/>
          <w:sz w:val="20"/>
          <w:szCs w:val="20"/>
        </w:rPr>
        <w:t>ferentiate</w:t>
      </w:r>
      <w:proofErr w:type="spellEnd"/>
      <w:r w:rsidRPr="00864286">
        <w:rPr>
          <w:rFonts w:ascii="TimesNewRomanPSMT" w:hAnsi="TimesNewRomanPSMT"/>
          <w:sz w:val="20"/>
          <w:szCs w:val="20"/>
        </w:rPr>
        <w:t xml:space="preserve"> two mechanisms through which religion affects prosocial behavior— “conviction” and “community.” The former refers to the values that religion instills in individuals, such as concern for and responsibility toward the well-being of others. The latter captures how </w:t>
      </w:r>
      <w:r w:rsidRPr="00864286">
        <w:rPr>
          <w:rFonts w:ascii="TimesNewRomanPSMT" w:hAnsi="TimesNewRomanPSMT"/>
          <w:sz w:val="20"/>
          <w:szCs w:val="20"/>
        </w:rPr>
        <w:lastRenderedPageBreak/>
        <w:t xml:space="preserve">participation in religious institutions is likely to result in individuals being made more aware of opportunities to give and of being solicited. </w:t>
      </w:r>
    </w:p>
    <w:p w14:paraId="6DE8296A" w14:textId="77777777" w:rsidR="00C912F7" w:rsidRPr="007E0185" w:rsidRDefault="00C912F7"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p>
    <w:p w14:paraId="25F93B05" w14:textId="77777777" w:rsidR="00F110C9" w:rsidRPr="005B2BEA" w:rsidRDefault="00F110C9" w:rsidP="003F3FD4">
      <w:pPr>
        <w:pStyle w:val="ListParagraph"/>
        <w:numPr>
          <w:ilvl w:val="1"/>
          <w:numId w:val="2"/>
        </w:numPr>
        <w:spacing w:before="100" w:beforeAutospacing="1" w:after="100" w:afterAutospacing="1" w:line="360" w:lineRule="auto"/>
        <w:rPr>
          <w:rFonts w:eastAsia="Times New Roman" w:cs="Times New Roman"/>
        </w:rPr>
      </w:pPr>
      <w:r w:rsidRPr="005B2BEA">
        <w:rPr>
          <w:rFonts w:eastAsia="Times New Roman" w:cs="Times New Roman"/>
        </w:rPr>
        <w:t xml:space="preserve">Demand-side argument: </w:t>
      </w:r>
      <w:r w:rsidRPr="005B2BEA">
        <w:rPr>
          <w:rFonts w:cs="Helvetica"/>
          <w:color w:val="000000"/>
        </w:rPr>
        <w:t xml:space="preserve">There's also a </w:t>
      </w:r>
      <w:proofErr w:type="spellStart"/>
      <w:r w:rsidRPr="005B2BEA">
        <w:rPr>
          <w:rFonts w:cs="Helvetica"/>
          <w:color w:val="000000"/>
        </w:rPr>
        <w:t>demad</w:t>
      </w:r>
      <w:proofErr w:type="spellEnd"/>
      <w:r w:rsidRPr="005B2BEA">
        <w:rPr>
          <w:rFonts w:cs="Helvetica"/>
          <w:color w:val="000000"/>
        </w:rPr>
        <w:t xml:space="preserve"> side. As global Christianity shifts to the global south, the demands for resources from religious organizations exist outside the U.S. Indeed, anti-LGBT+ forces outside the U.S. seem to welcome this. In part, because they do not view these actors as imperialists. The "west" is a promoter of LGBT rights. Anti-LGBT+ actors are therefore part of the globally marginalized. The Christians seeking to protect life from the powerful global boogeyman.</w:t>
      </w:r>
    </w:p>
    <w:p w14:paraId="3B95712C" w14:textId="77777777" w:rsidR="00F110C9" w:rsidRDefault="00F110C9" w:rsidP="003F3FD4">
      <w:pPr>
        <w:pStyle w:val="ListParagraph"/>
        <w:numPr>
          <w:ilvl w:val="1"/>
          <w:numId w:val="2"/>
        </w:numPr>
        <w:spacing w:line="360" w:lineRule="auto"/>
      </w:pPr>
      <w:r>
        <w:t>Why do anti-LGBT+ organizations invest internationally?</w:t>
      </w:r>
    </w:p>
    <w:p w14:paraId="1B06C223" w14:textId="6D52661E" w:rsidR="00F110C9" w:rsidRDefault="00F110C9" w:rsidP="003F3FD4">
      <w:pPr>
        <w:spacing w:line="360" w:lineRule="auto"/>
        <w:rPr>
          <w:b/>
          <w:bCs/>
          <w:color w:val="000000" w:themeColor="text1"/>
        </w:rPr>
      </w:pPr>
    </w:p>
    <w:p w14:paraId="0D248FF4" w14:textId="77777777" w:rsidR="00F110C9" w:rsidRDefault="00F110C9" w:rsidP="003F3FD4">
      <w:pPr>
        <w:spacing w:line="360" w:lineRule="auto"/>
        <w:jc w:val="center"/>
        <w:rPr>
          <w:b/>
          <w:bCs/>
          <w:color w:val="000000" w:themeColor="text1"/>
        </w:rPr>
      </w:pPr>
    </w:p>
    <w:p w14:paraId="122C31FF" w14:textId="77777777" w:rsidR="00F110C9" w:rsidRDefault="00F110C9" w:rsidP="003F3FD4">
      <w:pPr>
        <w:spacing w:line="360" w:lineRule="auto"/>
        <w:rPr>
          <w:color w:val="000000" w:themeColor="text1"/>
        </w:rPr>
      </w:pPr>
      <w:r>
        <w:rPr>
          <w:color w:val="000000" w:themeColor="text1"/>
        </w:rPr>
        <w:tab/>
      </w:r>
    </w:p>
    <w:p w14:paraId="4486B085" w14:textId="77777777" w:rsidR="00F110C9" w:rsidRDefault="00F110C9" w:rsidP="003F3FD4">
      <w:pPr>
        <w:spacing w:line="360" w:lineRule="auto"/>
        <w:rPr>
          <w:color w:val="000000" w:themeColor="text1"/>
        </w:rPr>
      </w:pPr>
      <w:r>
        <w:rPr>
          <w:color w:val="000000" w:themeColor="text1"/>
        </w:rPr>
        <w:tab/>
        <w:t xml:space="preserve">Financial connections with U.S. churches make them more inclined to go along with what U.S. churches decide, among those in East Africa (Dreier 2018). However, some willingly surrendered financial assistance to assert </w:t>
      </w:r>
      <w:proofErr w:type="spellStart"/>
      <w:r>
        <w:rPr>
          <w:color w:val="000000" w:themeColor="text1"/>
        </w:rPr>
        <w:t>theorlogical</w:t>
      </w:r>
      <w:proofErr w:type="spellEnd"/>
      <w:r>
        <w:rPr>
          <w:color w:val="000000" w:themeColor="text1"/>
        </w:rPr>
        <w:t xml:space="preserve"> rejection of homosexuality </w:t>
      </w:r>
    </w:p>
    <w:p w14:paraId="2718CF32" w14:textId="1F153338" w:rsidR="007A2D00" w:rsidRDefault="007A2D00" w:rsidP="003F3FD4">
      <w:pPr>
        <w:spacing w:line="360" w:lineRule="auto"/>
        <w:jc w:val="center"/>
        <w:rPr>
          <w:b/>
          <w:bCs/>
          <w:color w:val="000000" w:themeColor="text1"/>
        </w:rPr>
      </w:pPr>
    </w:p>
    <w:p w14:paraId="0B5AADCF" w14:textId="77777777" w:rsidR="00F110C9" w:rsidRDefault="00F110C9" w:rsidP="003F3FD4">
      <w:pPr>
        <w:spacing w:line="360" w:lineRule="auto"/>
        <w:jc w:val="center"/>
        <w:rPr>
          <w:b/>
          <w:bCs/>
          <w:color w:val="000000" w:themeColor="text1"/>
        </w:rPr>
      </w:pPr>
    </w:p>
    <w:p w14:paraId="6775DD92" w14:textId="58B90FC6" w:rsidR="007A2D00" w:rsidRDefault="00A11323" w:rsidP="003F3FD4">
      <w:pPr>
        <w:spacing w:line="360" w:lineRule="auto"/>
        <w:jc w:val="center"/>
        <w:rPr>
          <w:b/>
          <w:bCs/>
          <w:color w:val="000000" w:themeColor="text1"/>
        </w:rPr>
      </w:pPr>
      <w:r>
        <w:rPr>
          <w:b/>
          <w:bCs/>
          <w:color w:val="000000" w:themeColor="text1"/>
        </w:rPr>
        <w:t xml:space="preserve">Progressive LGBT+ Policy Gains and Changes in </w:t>
      </w:r>
      <w:r w:rsidR="007A2D00">
        <w:rPr>
          <w:b/>
          <w:bCs/>
          <w:color w:val="000000" w:themeColor="text1"/>
        </w:rPr>
        <w:t xml:space="preserve">U.S. Anti-LGBT+ </w:t>
      </w:r>
      <w:r w:rsidR="00577112">
        <w:rPr>
          <w:b/>
          <w:bCs/>
          <w:color w:val="000000" w:themeColor="text1"/>
        </w:rPr>
        <w:t>Funding</w:t>
      </w:r>
    </w:p>
    <w:p w14:paraId="650881D0" w14:textId="1268E64D" w:rsidR="00F110C9" w:rsidRDefault="00F110C9" w:rsidP="003F3FD4">
      <w:pPr>
        <w:spacing w:line="360" w:lineRule="auto"/>
      </w:pPr>
      <w:r>
        <w:t xml:space="preserve">Social movements perspective: changes in political opportunity structures. Specific research question is: how did marriage equality alter the foreign expenditures by U.S.-based anti-LGBT+ organizations? Both in terms of raw volume of dollars but also in terms of making international spending more of a budget priority. </w:t>
      </w:r>
    </w:p>
    <w:p w14:paraId="25D35403" w14:textId="374AC817" w:rsidR="007723F1" w:rsidRDefault="007723F1" w:rsidP="003F3FD4">
      <w:pPr>
        <w:spacing w:line="360" w:lineRule="auto"/>
        <w:jc w:val="center"/>
        <w:rPr>
          <w:b/>
          <w:bCs/>
          <w:color w:val="000000" w:themeColor="text1"/>
        </w:rPr>
      </w:pPr>
    </w:p>
    <w:p w14:paraId="1A6230FB" w14:textId="77777777" w:rsidR="00F110C9" w:rsidRDefault="00F110C9" w:rsidP="003F3FD4">
      <w:pPr>
        <w:spacing w:line="360" w:lineRule="auto"/>
        <w:ind w:firstLine="720"/>
        <w:rPr>
          <w:color w:val="000000" w:themeColor="text1"/>
        </w:rPr>
      </w:pPr>
      <w:r>
        <w:rPr>
          <w:color w:val="000000" w:themeColor="text1"/>
        </w:rPr>
        <w:t>One explanation that receives most attention without empirical evidence, though, is that there is a direct causal effect of progressive policy changes.</w:t>
      </w:r>
    </w:p>
    <w:p w14:paraId="43FDBCB0" w14:textId="77777777" w:rsidR="00F110C9" w:rsidRDefault="00F110C9" w:rsidP="003F3FD4">
      <w:pPr>
        <w:spacing w:line="360" w:lineRule="auto"/>
        <w:ind w:left="720"/>
        <w:rPr>
          <w:rFonts w:eastAsia="Times New Roman" w:cs="Open Sans"/>
          <w:i/>
          <w:iCs/>
          <w:color w:val="000000" w:themeColor="text1"/>
        </w:rPr>
      </w:pPr>
      <w:r w:rsidRPr="009D54E6">
        <w:rPr>
          <w:i/>
          <w:iCs/>
          <w:color w:val="000000" w:themeColor="text1"/>
        </w:rPr>
        <w:t>“</w:t>
      </w:r>
      <w:r w:rsidRPr="009D54E6">
        <w:rPr>
          <w:rFonts w:eastAsia="Times New Roman" w:cs="Open Sans"/>
          <w:i/>
          <w:iCs/>
          <w:color w:val="000000" w:themeColor="text1"/>
        </w:rPr>
        <w:t>They have lost support in their home country. Now they are looking for countries where they can dump their ideologies,” Frank Mugisha</w:t>
      </w:r>
      <w:r>
        <w:rPr>
          <w:rFonts w:eastAsia="Times New Roman" w:cs="Open Sans"/>
          <w:i/>
          <w:iCs/>
          <w:color w:val="000000" w:themeColor="text1"/>
        </w:rPr>
        <w:t xml:space="preserve">. </w:t>
      </w:r>
    </w:p>
    <w:p w14:paraId="783C8BEB" w14:textId="03E17036" w:rsidR="00F110C9" w:rsidRDefault="00F110C9" w:rsidP="003F3FD4">
      <w:pPr>
        <w:spacing w:line="360" w:lineRule="auto"/>
        <w:ind w:left="720"/>
        <w:rPr>
          <w:color w:val="000000" w:themeColor="text1"/>
        </w:rPr>
      </w:pPr>
    </w:p>
    <w:p w14:paraId="143D3036" w14:textId="77777777" w:rsidR="00F110C9" w:rsidRPr="00E84A8C" w:rsidRDefault="00F110C9" w:rsidP="003F3FD4">
      <w:pPr>
        <w:spacing w:line="360" w:lineRule="auto"/>
        <w:rPr>
          <w:rFonts w:ascii="Times New Roman" w:eastAsia="Times New Roman" w:hAnsi="Times New Roman" w:cs="Times New Roman"/>
        </w:rPr>
      </w:pPr>
      <w:r>
        <w:lastRenderedPageBreak/>
        <w:t>“N</w:t>
      </w:r>
      <w:r w:rsidRPr="00E84A8C">
        <w:rPr>
          <w:rFonts w:ascii="Times New Roman" w:eastAsia="Times New Roman" w:hAnsi="Times New Roman" w:cs="Times New Roman"/>
          <w:sz w:val="28"/>
          <w:szCs w:val="28"/>
          <w:shd w:val="clear" w:color="auto" w:fill="FFFFFF"/>
        </w:rPr>
        <w:t>orthern</w:t>
      </w:r>
      <w:r>
        <w:rPr>
          <w:rFonts w:ascii="Times New Roman" w:eastAsia="Times New Roman" w:hAnsi="Times New Roman" w:cs="Times New Roman"/>
          <w:sz w:val="28"/>
          <w:szCs w:val="28"/>
          <w:shd w:val="clear" w:color="auto" w:fill="FFFFFF"/>
        </w:rPr>
        <w:t xml:space="preserve"> </w:t>
      </w:r>
      <w:r w:rsidRPr="00E84A8C">
        <w:rPr>
          <w:rFonts w:ascii="Times New Roman" w:eastAsia="Times New Roman" w:hAnsi="Times New Roman" w:cs="Times New Roman"/>
          <w:sz w:val="28"/>
          <w:szCs w:val="28"/>
          <w:shd w:val="clear" w:color="auto" w:fill="FFFFFF"/>
        </w:rPr>
        <w:t xml:space="preserve">Christians struggling to win their battles at home look to the global South for </w:t>
      </w:r>
      <w:proofErr w:type="spellStart"/>
      <w:r w:rsidRPr="00E84A8C">
        <w:rPr>
          <w:rFonts w:ascii="Times New Roman" w:eastAsia="Times New Roman" w:hAnsi="Times New Roman" w:cs="Times New Roman"/>
          <w:sz w:val="28"/>
          <w:szCs w:val="28"/>
          <w:shd w:val="clear" w:color="auto" w:fill="FFFFFF"/>
        </w:rPr>
        <w:t>alliesand</w:t>
      </w:r>
      <w:proofErr w:type="spellEnd"/>
      <w:r w:rsidRPr="00E84A8C">
        <w:rPr>
          <w:rFonts w:ascii="Times New Roman" w:eastAsia="Times New Roman" w:hAnsi="Times New Roman" w:cs="Times New Roman"/>
          <w:sz w:val="28"/>
          <w:szCs w:val="28"/>
          <w:shd w:val="clear" w:color="auto" w:fill="FFFFFF"/>
        </w:rPr>
        <w:t xml:space="preserve"> support. This is made easier by the fact that global Christianity is once </w:t>
      </w:r>
      <w:proofErr w:type="spellStart"/>
      <w:r w:rsidRPr="00E84A8C">
        <w:rPr>
          <w:rFonts w:ascii="Times New Roman" w:eastAsia="Times New Roman" w:hAnsi="Times New Roman" w:cs="Times New Roman"/>
          <w:sz w:val="28"/>
          <w:szCs w:val="28"/>
          <w:shd w:val="clear" w:color="auto" w:fill="FFFFFF"/>
        </w:rPr>
        <w:t>moreoverwhelmingly</w:t>
      </w:r>
      <w:proofErr w:type="spellEnd"/>
      <w:r w:rsidRPr="00E84A8C">
        <w:rPr>
          <w:rFonts w:ascii="Times New Roman" w:eastAsia="Times New Roman" w:hAnsi="Times New Roman" w:cs="Times New Roman"/>
          <w:sz w:val="28"/>
          <w:szCs w:val="28"/>
          <w:shd w:val="clear" w:color="auto" w:fill="FFFFFF"/>
        </w:rPr>
        <w:t xml:space="preserve"> a Southern religio</w:t>
      </w:r>
      <w:r>
        <w:rPr>
          <w:rFonts w:ascii="Times New Roman" w:eastAsia="Times New Roman" w:hAnsi="Times New Roman" w:cs="Times New Roman"/>
          <w:sz w:val="28"/>
          <w:szCs w:val="28"/>
          <w:shd w:val="clear" w:color="auto" w:fill="FFFFFF"/>
        </w:rPr>
        <w:t>n” Anderson 2011, 1589.</w:t>
      </w:r>
    </w:p>
    <w:p w14:paraId="7A9A8069" w14:textId="4A610A3D" w:rsidR="00F110C9" w:rsidRDefault="00F110C9" w:rsidP="003F3FD4">
      <w:pPr>
        <w:spacing w:line="360" w:lineRule="auto"/>
        <w:ind w:left="720"/>
        <w:rPr>
          <w:color w:val="000000" w:themeColor="text1"/>
        </w:rPr>
      </w:pPr>
    </w:p>
    <w:p w14:paraId="350380AD" w14:textId="77777777" w:rsidR="00242C7A" w:rsidRPr="00F87AFE" w:rsidRDefault="00242C7A" w:rsidP="003F3FD4">
      <w:pPr>
        <w:spacing w:line="360" w:lineRule="auto"/>
        <w:rPr>
          <w:rFonts w:ascii="TimesNewRomanPSMT" w:eastAsia="Times New Roman" w:hAnsi="TimesNewRomanPSMT" w:cs="Times New Roman"/>
          <w:sz w:val="20"/>
          <w:szCs w:val="20"/>
        </w:rPr>
      </w:pPr>
      <w:r>
        <w:rPr>
          <w:color w:val="000000" w:themeColor="text1"/>
        </w:rPr>
        <w:t>As mentioned, the fight for marriage equality took on a unique symbolic role within U.S. LGBT+ efforts. The adoption of marriage equality, especially at the federal level in 2015, played a significant role in shifting public perceptions on the state of the broader equality movement (xx).</w:t>
      </w:r>
    </w:p>
    <w:p w14:paraId="07D29750" w14:textId="77777777" w:rsidR="00242C7A" w:rsidRDefault="00242C7A" w:rsidP="003F3FD4">
      <w:pPr>
        <w:spacing w:line="360" w:lineRule="auto"/>
        <w:ind w:left="720"/>
        <w:rPr>
          <w:color w:val="000000" w:themeColor="text1"/>
        </w:rPr>
      </w:pPr>
    </w:p>
    <w:p w14:paraId="24002FED" w14:textId="3F0B8B23" w:rsidR="00776F00" w:rsidRDefault="00F110C9" w:rsidP="003F3FD4">
      <w:pPr>
        <w:spacing w:line="360" w:lineRule="auto"/>
        <w:rPr>
          <w:color w:val="000000" w:themeColor="text1"/>
        </w:rPr>
      </w:pPr>
      <w:r>
        <w:rPr>
          <w:color w:val="000000" w:themeColor="text1"/>
        </w:rPr>
        <w:t xml:space="preserve">Alternatively, however, it is conceivable that while qualitative and case studies highlight the importance of U.S. resources, their flows may not be increasing due to these policy changes. While U.S. money may be dominant, it is conceivable that this money comes back into the U.S. following </w:t>
      </w:r>
      <w:proofErr w:type="gramStart"/>
      <w:r>
        <w:rPr>
          <w:color w:val="000000" w:themeColor="text1"/>
        </w:rPr>
        <w:t xml:space="preserve">such </w:t>
      </w:r>
      <w:r w:rsidR="00776F00">
        <w:rPr>
          <w:color w:val="000000" w:themeColor="text1"/>
        </w:rPr>
        <w:t xml:space="preserve"> changes</w:t>
      </w:r>
      <w:proofErr w:type="gramEnd"/>
      <w:r w:rsidR="00776F00">
        <w:rPr>
          <w:color w:val="000000" w:themeColor="text1"/>
        </w:rPr>
        <w:t>.</w:t>
      </w:r>
      <w:r w:rsidR="00C158A6">
        <w:rPr>
          <w:color w:val="000000" w:themeColor="text1"/>
        </w:rPr>
        <w:t xml:space="preserve"> Must re-invest domestically.</w:t>
      </w:r>
    </w:p>
    <w:p w14:paraId="1BB9FA4D" w14:textId="77777777" w:rsidR="00776F00" w:rsidRDefault="00776F00" w:rsidP="003F3FD4">
      <w:pPr>
        <w:spacing w:line="360" w:lineRule="auto"/>
        <w:rPr>
          <w:color w:val="000000" w:themeColor="text1"/>
        </w:rPr>
      </w:pPr>
    </w:p>
    <w:p w14:paraId="42702C80" w14:textId="363B4B06" w:rsidR="00776F00" w:rsidRDefault="00776F00" w:rsidP="003F3FD4">
      <w:pPr>
        <w:spacing w:line="360" w:lineRule="auto"/>
      </w:pPr>
      <w:r>
        <w:rPr>
          <w:color w:val="000000" w:themeColor="text1"/>
        </w:rPr>
        <w:t xml:space="preserve">When it is studied, though, </w:t>
      </w:r>
      <w:r>
        <w:t xml:space="preserve">it is done from the side of those in less hospitable, poorer countries. For example, Keck and </w:t>
      </w:r>
      <w:proofErr w:type="spellStart"/>
      <w:r>
        <w:t>Sikkink’s</w:t>
      </w:r>
      <w:proofErr w:type="spellEnd"/>
      <w:r>
        <w:t xml:space="preserve"> boomerang models focus on how those facing mean governments seek international allies for assistance. But anti-LGBT+ networks alter this model. Instead, as the words of Frank Mugisha, anti-LGBT+ actors coming from the wealthy U.S. are “now looking for countries where they can dump their ideologies” and, presumably, their money as well. This flow of financial resources within transnational networks has yet to be systematically evaluated. </w:t>
      </w:r>
    </w:p>
    <w:p w14:paraId="6DF5F6A0" w14:textId="64680F47" w:rsidR="00776F00" w:rsidRPr="00FD45A3" w:rsidRDefault="00776F00" w:rsidP="003F3FD4">
      <w:pPr>
        <w:spacing w:line="360" w:lineRule="auto"/>
        <w:ind w:firstLine="720"/>
        <w:rPr>
          <w:color w:val="000000" w:themeColor="text1"/>
        </w:rPr>
      </w:pPr>
    </w:p>
    <w:p w14:paraId="0CCA8FD0" w14:textId="77777777" w:rsidR="00F110C9" w:rsidRPr="00F110C9" w:rsidRDefault="00F110C9" w:rsidP="003F3FD4">
      <w:pPr>
        <w:spacing w:line="360" w:lineRule="auto"/>
        <w:rPr>
          <w:b/>
          <w:bCs/>
          <w:color w:val="000000" w:themeColor="text1"/>
        </w:rPr>
      </w:pPr>
    </w:p>
    <w:p w14:paraId="73A24C4A" w14:textId="25ED816D" w:rsidR="006F3077" w:rsidRDefault="006F3077" w:rsidP="003F3FD4">
      <w:pPr>
        <w:spacing w:line="360" w:lineRule="auto"/>
        <w:jc w:val="center"/>
        <w:rPr>
          <w:b/>
          <w:bCs/>
          <w:color w:val="000000" w:themeColor="text1"/>
        </w:rPr>
      </w:pPr>
      <w:r w:rsidRPr="008A5829">
        <w:rPr>
          <w:b/>
          <w:bCs/>
          <w:color w:val="000000" w:themeColor="text1"/>
          <w:highlight w:val="yellow"/>
          <w:rPrChange w:id="103" w:author="Sebastián Rojas Cabal" w:date="2022-07-27T10:20:00Z">
            <w:rPr>
              <w:b/>
              <w:bCs/>
              <w:color w:val="000000" w:themeColor="text1"/>
            </w:rPr>
          </w:rPrChange>
        </w:rPr>
        <w:t>Data and Methods</w:t>
      </w:r>
    </w:p>
    <w:p w14:paraId="1BA4C530" w14:textId="02338085" w:rsidR="004740FC" w:rsidRDefault="00F369F8" w:rsidP="003F3FD4">
      <w:pPr>
        <w:spacing w:line="360" w:lineRule="auto"/>
        <w:rPr>
          <w:color w:val="000000" w:themeColor="text1"/>
        </w:rPr>
      </w:pPr>
      <w:r>
        <w:rPr>
          <w:color w:val="000000" w:themeColor="text1"/>
        </w:rPr>
        <w:t>We address our research question by leveraging a</w:t>
      </w:r>
      <w:r w:rsidR="00CC3920">
        <w:rPr>
          <w:color w:val="000000" w:themeColor="text1"/>
        </w:rPr>
        <w:t xml:space="preserve"> novel </w:t>
      </w:r>
      <w:r>
        <w:rPr>
          <w:color w:val="000000" w:themeColor="text1"/>
        </w:rPr>
        <w:t xml:space="preserve">source of data: U.S. nonprofit tax returns </w:t>
      </w:r>
      <w:r w:rsidR="00F35A9C">
        <w:rPr>
          <w:color w:val="000000" w:themeColor="text1"/>
        </w:rPr>
        <w:t xml:space="preserve">(i.e., the </w:t>
      </w:r>
      <w:r>
        <w:rPr>
          <w:color w:val="000000" w:themeColor="text1"/>
        </w:rPr>
        <w:t>Form 990</w:t>
      </w:r>
      <w:r w:rsidR="00F35A9C">
        <w:rPr>
          <w:color w:val="000000" w:themeColor="text1"/>
        </w:rPr>
        <w:t>)</w:t>
      </w:r>
      <w:r>
        <w:rPr>
          <w:color w:val="000000" w:themeColor="text1"/>
        </w:rPr>
        <w:t xml:space="preserve">. </w:t>
      </w:r>
      <w:r w:rsidR="00BA78F9">
        <w:rPr>
          <w:color w:val="000000" w:themeColor="text1"/>
        </w:rPr>
        <w:t>The Form 990 contains an immense</w:t>
      </w:r>
      <w:r w:rsidR="001426F6">
        <w:rPr>
          <w:color w:val="000000" w:themeColor="text1"/>
        </w:rPr>
        <w:t xml:space="preserve"> amount</w:t>
      </w:r>
      <w:r w:rsidR="00BA78F9">
        <w:rPr>
          <w:color w:val="000000" w:themeColor="text1"/>
        </w:rPr>
        <w:t xml:space="preserve"> of data on </w:t>
      </w:r>
      <w:r w:rsidR="00CC3920">
        <w:rPr>
          <w:color w:val="000000" w:themeColor="text1"/>
        </w:rPr>
        <w:t>nonprofits</w:t>
      </w:r>
      <w:r w:rsidR="00BA78F9">
        <w:rPr>
          <w:color w:val="000000" w:themeColor="text1"/>
        </w:rPr>
        <w:t>, including: location, mission statement, programming activities, and a</w:t>
      </w:r>
      <w:r w:rsidR="004740FC">
        <w:rPr>
          <w:color w:val="000000" w:themeColor="text1"/>
        </w:rPr>
        <w:t xml:space="preserve"> detailed set</w:t>
      </w:r>
      <w:r w:rsidR="00BA78F9">
        <w:rPr>
          <w:color w:val="000000" w:themeColor="text1"/>
        </w:rPr>
        <w:t xml:space="preserve"> of financial data like executive compensation, revenues, and expenses. </w:t>
      </w:r>
      <w:r w:rsidR="00F061CF">
        <w:rPr>
          <w:color w:val="000000" w:themeColor="text1"/>
        </w:rPr>
        <w:t>I</w:t>
      </w:r>
      <w:r w:rsidR="004740FC">
        <w:rPr>
          <w:color w:val="000000" w:themeColor="text1"/>
        </w:rPr>
        <w:t xml:space="preserve">n 2016, the IRS made </w:t>
      </w:r>
      <w:del w:id="104" w:author="Sebastián Rojas Cabal" w:date="2022-07-27T10:19:00Z">
        <w:r w:rsidR="004740FC" w:rsidDel="008A5829">
          <w:rPr>
            <w:color w:val="000000" w:themeColor="text1"/>
          </w:rPr>
          <w:delText xml:space="preserve">electronically available </w:delText>
        </w:r>
      </w:del>
      <w:r w:rsidR="004740FC">
        <w:rPr>
          <w:color w:val="000000" w:themeColor="text1"/>
        </w:rPr>
        <w:t xml:space="preserve">1.3 million e-filed tax returns from 2010 through 2016 </w:t>
      </w:r>
      <w:ins w:id="105" w:author="Sebastián Rojas Cabal" w:date="2022-07-27T10:19:00Z">
        <w:r w:rsidR="008A5829">
          <w:rPr>
            <w:color w:val="000000" w:themeColor="text1"/>
          </w:rPr>
          <w:t xml:space="preserve">electronically available </w:t>
        </w:r>
      </w:ins>
      <w:r w:rsidR="004740FC">
        <w:rPr>
          <w:color w:val="000000" w:themeColor="text1"/>
        </w:rPr>
        <w:t xml:space="preserve">(about 60 to 65% of all filings). After </w:t>
      </w:r>
      <w:r w:rsidR="00D752B7">
        <w:rPr>
          <w:color w:val="000000" w:themeColor="text1"/>
        </w:rPr>
        <w:t>initially housing these data on Amazon Web Services, the IRS moved the data to their own website in 2022 where the</w:t>
      </w:r>
      <w:r w:rsidR="00F061CF">
        <w:rPr>
          <w:color w:val="000000" w:themeColor="text1"/>
        </w:rPr>
        <w:t xml:space="preserve"> data</w:t>
      </w:r>
      <w:r w:rsidR="00D752B7">
        <w:rPr>
          <w:color w:val="000000" w:themeColor="text1"/>
        </w:rPr>
        <w:t xml:space="preserve"> are continuously updated. </w:t>
      </w:r>
      <w:r w:rsidR="00F061CF">
        <w:rPr>
          <w:color w:val="000000" w:themeColor="text1"/>
        </w:rPr>
        <w:t xml:space="preserve">Before this release, these forms were </w:t>
      </w:r>
      <w:r w:rsidR="000734C8">
        <w:rPr>
          <w:color w:val="000000" w:themeColor="text1"/>
        </w:rPr>
        <w:t xml:space="preserve">still </w:t>
      </w:r>
      <w:r w:rsidR="008B3185">
        <w:rPr>
          <w:color w:val="000000" w:themeColor="text1"/>
        </w:rPr>
        <w:t xml:space="preserve">publicly available but </w:t>
      </w:r>
      <w:r w:rsidR="00F061CF">
        <w:rPr>
          <w:color w:val="000000" w:themeColor="text1"/>
        </w:rPr>
        <w:t>primarily accessible as PDF documents</w:t>
      </w:r>
      <w:r w:rsidR="00CC3920">
        <w:rPr>
          <w:color w:val="000000" w:themeColor="text1"/>
        </w:rPr>
        <w:t xml:space="preserve">. </w:t>
      </w:r>
      <w:r w:rsidR="001426F6">
        <w:rPr>
          <w:color w:val="000000" w:themeColor="text1"/>
        </w:rPr>
        <w:t>Curating t</w:t>
      </w:r>
      <w:r w:rsidR="00CC3920">
        <w:rPr>
          <w:color w:val="000000" w:themeColor="text1"/>
        </w:rPr>
        <w:t xml:space="preserve">hese disparate </w:t>
      </w:r>
      <w:r w:rsidR="000734C8">
        <w:rPr>
          <w:color w:val="000000" w:themeColor="text1"/>
        </w:rPr>
        <w:t>forms</w:t>
      </w:r>
      <w:r w:rsidR="00F061CF">
        <w:rPr>
          <w:color w:val="000000" w:themeColor="text1"/>
        </w:rPr>
        <w:t xml:space="preserve"> </w:t>
      </w:r>
      <w:r w:rsidR="001426F6">
        <w:rPr>
          <w:color w:val="000000" w:themeColor="text1"/>
        </w:rPr>
        <w:t xml:space="preserve">into a single dataset of scale </w:t>
      </w:r>
      <w:r w:rsidR="00F061CF">
        <w:rPr>
          <w:color w:val="000000" w:themeColor="text1"/>
        </w:rPr>
        <w:lastRenderedPageBreak/>
        <w:t>require</w:t>
      </w:r>
      <w:r w:rsidR="001426F6">
        <w:rPr>
          <w:color w:val="000000" w:themeColor="text1"/>
        </w:rPr>
        <w:t xml:space="preserve">d </w:t>
      </w:r>
      <w:r w:rsidR="00F061CF">
        <w:rPr>
          <w:color w:val="000000" w:themeColor="text1"/>
        </w:rPr>
        <w:t>significant investment.</w:t>
      </w:r>
      <w:r w:rsidR="001426F6">
        <w:rPr>
          <w:rStyle w:val="FootnoteReference"/>
          <w:color w:val="000000" w:themeColor="text1"/>
        </w:rPr>
        <w:footnoteReference w:id="1"/>
      </w:r>
      <w:r w:rsidR="001426F6">
        <w:rPr>
          <w:color w:val="000000" w:themeColor="text1"/>
        </w:rPr>
        <w:t xml:space="preserve"> </w:t>
      </w:r>
      <w:r w:rsidR="00F061CF">
        <w:rPr>
          <w:color w:val="000000" w:themeColor="text1"/>
        </w:rPr>
        <w:t xml:space="preserve">This barrier greatly hindered </w:t>
      </w:r>
      <w:r w:rsidR="008B3185">
        <w:rPr>
          <w:color w:val="000000" w:themeColor="text1"/>
        </w:rPr>
        <w:t xml:space="preserve">Form 990 </w:t>
      </w:r>
      <w:r w:rsidR="00F061CF">
        <w:rPr>
          <w:color w:val="000000" w:themeColor="text1"/>
        </w:rPr>
        <w:t xml:space="preserve">utilization within academic research. </w:t>
      </w:r>
      <w:r w:rsidR="005E1939">
        <w:rPr>
          <w:color w:val="000000" w:themeColor="text1"/>
        </w:rPr>
        <w:t>Greater data accessibility</w:t>
      </w:r>
      <w:r w:rsidR="00460ACA">
        <w:rPr>
          <w:color w:val="000000" w:themeColor="text1"/>
        </w:rPr>
        <w:t>, though,</w:t>
      </w:r>
      <w:r w:rsidR="005E1939">
        <w:rPr>
          <w:color w:val="000000" w:themeColor="text1"/>
        </w:rPr>
        <w:t xml:space="preserve"> is n</w:t>
      </w:r>
      <w:r w:rsidR="00CC3920">
        <w:rPr>
          <w:color w:val="000000" w:themeColor="text1"/>
        </w:rPr>
        <w:t xml:space="preserve">ow igniting </w:t>
      </w:r>
      <w:r w:rsidR="00F061CF">
        <w:rPr>
          <w:color w:val="000000" w:themeColor="text1"/>
        </w:rPr>
        <w:t xml:space="preserve">new innovations for understanding U.S. nonprofit </w:t>
      </w:r>
      <w:r w:rsidR="00CC3920">
        <w:rPr>
          <w:color w:val="000000" w:themeColor="text1"/>
        </w:rPr>
        <w:t xml:space="preserve">organizations and their social consequences </w:t>
      </w:r>
      <w:r w:rsidR="00F061CF">
        <w:rPr>
          <w:color w:val="000000" w:themeColor="text1"/>
        </w:rPr>
        <w:t>(Velasco and Paxton 2022; Paxton, Velasco, and Ressler 2020).</w:t>
      </w:r>
    </w:p>
    <w:p w14:paraId="65BEA8D0" w14:textId="22BB48A5" w:rsidR="008B3185" w:rsidRDefault="00EE0D7D" w:rsidP="003F3FD4">
      <w:pPr>
        <w:spacing w:line="360" w:lineRule="auto"/>
        <w:ind w:firstLine="720"/>
        <w:rPr>
          <w:color w:val="000000" w:themeColor="text1"/>
        </w:rPr>
      </w:pPr>
      <w:r>
        <w:rPr>
          <w:color w:val="000000" w:themeColor="text1"/>
        </w:rPr>
        <w:t>T</w:t>
      </w:r>
      <w:r w:rsidR="008B3185">
        <w:rPr>
          <w:color w:val="000000" w:themeColor="text1"/>
        </w:rPr>
        <w:t xml:space="preserve">hese data </w:t>
      </w:r>
      <w:r w:rsidR="00652A86">
        <w:rPr>
          <w:color w:val="000000" w:themeColor="text1"/>
        </w:rPr>
        <w:t xml:space="preserve">do </w:t>
      </w:r>
      <w:r w:rsidR="00BC3386">
        <w:rPr>
          <w:color w:val="000000" w:themeColor="text1"/>
        </w:rPr>
        <w:t xml:space="preserve">contain two </w:t>
      </w:r>
      <w:r>
        <w:rPr>
          <w:color w:val="000000" w:themeColor="text1"/>
        </w:rPr>
        <w:t xml:space="preserve">notable </w:t>
      </w:r>
      <w:r w:rsidR="00BC3386">
        <w:rPr>
          <w:color w:val="000000" w:themeColor="text1"/>
        </w:rPr>
        <w:t xml:space="preserve">exclusions. First, </w:t>
      </w:r>
      <w:r w:rsidR="00B40F45">
        <w:rPr>
          <w:color w:val="000000" w:themeColor="text1"/>
        </w:rPr>
        <w:t>o</w:t>
      </w:r>
      <w:r w:rsidR="00A84657">
        <w:rPr>
          <w:color w:val="000000" w:themeColor="text1"/>
        </w:rPr>
        <w:t>nly nonprofits with gross receipts over $200,000 are required to submit the full Form 990 that includes a supplementary schedule inquiring about foreign expenses. While nonprofits with less than $200,000 in gross receipts can volunt</w:t>
      </w:r>
      <w:r w:rsidR="00456BDC">
        <w:rPr>
          <w:color w:val="000000" w:themeColor="text1"/>
        </w:rPr>
        <w:t xml:space="preserve">eer </w:t>
      </w:r>
      <w:r w:rsidR="00A84657">
        <w:rPr>
          <w:color w:val="000000" w:themeColor="text1"/>
        </w:rPr>
        <w:t xml:space="preserve">this information, they are not required to do so. </w:t>
      </w:r>
      <w:r w:rsidR="00DF62C8">
        <w:rPr>
          <w:color w:val="000000" w:themeColor="text1"/>
        </w:rPr>
        <w:t xml:space="preserve">Additionally, the IRS only began requiring information </w:t>
      </w:r>
      <w:r w:rsidR="00460ACA">
        <w:rPr>
          <w:color w:val="000000" w:themeColor="text1"/>
        </w:rPr>
        <w:t xml:space="preserve">on foreign expenses </w:t>
      </w:r>
      <w:r w:rsidR="00DF62C8">
        <w:rPr>
          <w:color w:val="000000" w:themeColor="text1"/>
        </w:rPr>
        <w:t xml:space="preserve">in 2008. </w:t>
      </w:r>
      <w:r w:rsidR="00456BDC">
        <w:rPr>
          <w:color w:val="000000" w:themeColor="text1"/>
        </w:rPr>
        <w:t>Second, Form</w:t>
      </w:r>
      <w:r>
        <w:rPr>
          <w:color w:val="000000" w:themeColor="text1"/>
        </w:rPr>
        <w:t>s</w:t>
      </w:r>
      <w:r w:rsidR="00456BDC">
        <w:rPr>
          <w:color w:val="000000" w:themeColor="text1"/>
        </w:rPr>
        <w:t xml:space="preserve"> 990 exclude </w:t>
      </w:r>
      <w:r w:rsidR="008B3185">
        <w:rPr>
          <w:color w:val="000000" w:themeColor="text1"/>
        </w:rPr>
        <w:t xml:space="preserve">an important </w:t>
      </w:r>
      <w:r w:rsidR="00652A86">
        <w:rPr>
          <w:color w:val="000000" w:themeColor="text1"/>
        </w:rPr>
        <w:t>type</w:t>
      </w:r>
      <w:r w:rsidR="008B3185">
        <w:rPr>
          <w:color w:val="000000" w:themeColor="text1"/>
        </w:rPr>
        <w:t xml:space="preserve"> of anti-LGBT+ </w:t>
      </w:r>
      <w:r w:rsidR="007C062B">
        <w:rPr>
          <w:color w:val="000000" w:themeColor="text1"/>
        </w:rPr>
        <w:t>actor</w:t>
      </w:r>
      <w:r w:rsidR="008B3185">
        <w:rPr>
          <w:color w:val="000000" w:themeColor="text1"/>
        </w:rPr>
        <w:t xml:space="preserve">: churches. These tax-exempt entities are not required to disclose financial information to the federal government. </w:t>
      </w:r>
      <w:r w:rsidR="004A6C63">
        <w:rPr>
          <w:color w:val="000000" w:themeColor="text1"/>
        </w:rPr>
        <w:t xml:space="preserve">Understanding the financial role of churches, then, requires a separate investigation utilizing alternative sources of data. </w:t>
      </w:r>
      <w:r w:rsidR="00571D82">
        <w:rPr>
          <w:color w:val="000000" w:themeColor="text1"/>
        </w:rPr>
        <w:t>The ability of churches to evade financial disclosure has additional consequences for the present study</w:t>
      </w:r>
      <w:r w:rsidR="00B40F45">
        <w:rPr>
          <w:color w:val="000000" w:themeColor="text1"/>
        </w:rPr>
        <w:t xml:space="preserve"> as </w:t>
      </w:r>
      <w:r>
        <w:rPr>
          <w:color w:val="000000" w:themeColor="text1"/>
        </w:rPr>
        <w:t xml:space="preserve">some </w:t>
      </w:r>
      <w:r w:rsidR="00B40F45">
        <w:rPr>
          <w:color w:val="000000" w:themeColor="text1"/>
        </w:rPr>
        <w:t>a</w:t>
      </w:r>
      <w:r w:rsidR="004A6C63">
        <w:rPr>
          <w:color w:val="000000" w:themeColor="text1"/>
        </w:rPr>
        <w:t xml:space="preserve">nti-LGBT+ organizations within our sample </w:t>
      </w:r>
      <w:r w:rsidR="00AA3F9E">
        <w:rPr>
          <w:color w:val="000000" w:themeColor="text1"/>
        </w:rPr>
        <w:t>chang</w:t>
      </w:r>
      <w:r w:rsidR="00571D82">
        <w:rPr>
          <w:color w:val="000000" w:themeColor="text1"/>
        </w:rPr>
        <w:t>e</w:t>
      </w:r>
      <w:r w:rsidR="00AA3F9E">
        <w:rPr>
          <w:color w:val="000000" w:themeColor="text1"/>
        </w:rPr>
        <w:t xml:space="preserve"> t</w:t>
      </w:r>
      <w:r w:rsidR="004A6C63">
        <w:rPr>
          <w:color w:val="000000" w:themeColor="text1"/>
        </w:rPr>
        <w:t>heir registration from nonprofit</w:t>
      </w:r>
      <w:r w:rsidR="00B40F45">
        <w:rPr>
          <w:color w:val="000000" w:themeColor="text1"/>
        </w:rPr>
        <w:t>s</w:t>
      </w:r>
      <w:r w:rsidR="004A6C63">
        <w:rPr>
          <w:color w:val="000000" w:themeColor="text1"/>
        </w:rPr>
        <w:t xml:space="preserve"> to church</w:t>
      </w:r>
      <w:r w:rsidR="00B40F45">
        <w:rPr>
          <w:color w:val="000000" w:themeColor="text1"/>
        </w:rPr>
        <w:t>es</w:t>
      </w:r>
      <w:r w:rsidR="004A6C63">
        <w:rPr>
          <w:color w:val="000000" w:themeColor="text1"/>
        </w:rPr>
        <w:t xml:space="preserve"> (e.g., </w:t>
      </w:r>
      <w:r w:rsidR="008B3185">
        <w:rPr>
          <w:color w:val="000000" w:themeColor="text1"/>
        </w:rPr>
        <w:t>Billy Graham Evangelistic Association</w:t>
      </w:r>
      <w:r w:rsidR="004A6C63">
        <w:rPr>
          <w:color w:val="000000" w:themeColor="text1"/>
        </w:rPr>
        <w:t xml:space="preserve">, </w:t>
      </w:r>
      <w:r w:rsidR="008B3185">
        <w:rPr>
          <w:color w:val="000000" w:themeColor="text1"/>
        </w:rPr>
        <w:t>Family Research Council</w:t>
      </w:r>
      <w:r w:rsidR="004A6C63">
        <w:rPr>
          <w:color w:val="000000" w:themeColor="text1"/>
        </w:rPr>
        <w:t xml:space="preserve">). </w:t>
      </w:r>
      <w:r w:rsidR="00571D82">
        <w:rPr>
          <w:color w:val="000000" w:themeColor="text1"/>
        </w:rPr>
        <w:t>Changing tax-exempt</w:t>
      </w:r>
      <w:r w:rsidR="004A6C63">
        <w:rPr>
          <w:color w:val="000000" w:themeColor="text1"/>
        </w:rPr>
        <w:t xml:space="preserve"> designation </w:t>
      </w:r>
      <w:r w:rsidR="008B3185">
        <w:rPr>
          <w:color w:val="000000" w:themeColor="text1"/>
        </w:rPr>
        <w:t>suddenly remov</w:t>
      </w:r>
      <w:r w:rsidR="004A6C63">
        <w:rPr>
          <w:color w:val="000000" w:themeColor="text1"/>
        </w:rPr>
        <w:t xml:space="preserve">es </w:t>
      </w:r>
      <w:r w:rsidR="008B3185">
        <w:rPr>
          <w:color w:val="000000" w:themeColor="text1"/>
        </w:rPr>
        <w:t>the</w:t>
      </w:r>
      <w:r w:rsidR="00571D82">
        <w:rPr>
          <w:color w:val="000000" w:themeColor="text1"/>
        </w:rPr>
        <w:t>se organization</w:t>
      </w:r>
      <w:r w:rsidR="005565CA">
        <w:rPr>
          <w:color w:val="000000" w:themeColor="text1"/>
        </w:rPr>
        <w:t>s’</w:t>
      </w:r>
      <w:r w:rsidR="008B3185">
        <w:rPr>
          <w:color w:val="000000" w:themeColor="text1"/>
        </w:rPr>
        <w:t xml:space="preserve"> </w:t>
      </w:r>
      <w:r w:rsidR="00AA3F9E">
        <w:rPr>
          <w:color w:val="000000" w:themeColor="text1"/>
        </w:rPr>
        <w:t xml:space="preserve">financial </w:t>
      </w:r>
      <w:r w:rsidR="008B3185">
        <w:rPr>
          <w:color w:val="000000" w:themeColor="text1"/>
        </w:rPr>
        <w:t>data despite</w:t>
      </w:r>
      <w:r w:rsidR="007C062B">
        <w:rPr>
          <w:color w:val="000000" w:themeColor="text1"/>
        </w:rPr>
        <w:t xml:space="preserve"> their</w:t>
      </w:r>
      <w:r>
        <w:rPr>
          <w:color w:val="000000" w:themeColor="text1"/>
        </w:rPr>
        <w:t xml:space="preserve"> </w:t>
      </w:r>
      <w:r w:rsidR="00652A86">
        <w:rPr>
          <w:color w:val="000000" w:themeColor="text1"/>
        </w:rPr>
        <w:t xml:space="preserve">anti-LGBT+ work </w:t>
      </w:r>
      <w:r w:rsidR="00F31AEF">
        <w:rPr>
          <w:color w:val="000000" w:themeColor="text1"/>
        </w:rPr>
        <w:t>continuing</w:t>
      </w:r>
      <w:r w:rsidR="008B3185">
        <w:rPr>
          <w:color w:val="000000" w:themeColor="text1"/>
        </w:rPr>
        <w:t xml:space="preserve">. </w:t>
      </w:r>
      <w:r w:rsidR="007C062B">
        <w:rPr>
          <w:color w:val="000000" w:themeColor="text1"/>
        </w:rPr>
        <w:t>Due to c</w:t>
      </w:r>
      <w:r w:rsidR="00AA3F9E">
        <w:rPr>
          <w:color w:val="000000" w:themeColor="text1"/>
        </w:rPr>
        <w:t>hanges in registration</w:t>
      </w:r>
      <w:r w:rsidR="007C062B">
        <w:rPr>
          <w:color w:val="000000" w:themeColor="text1"/>
        </w:rPr>
        <w:t xml:space="preserve"> being</w:t>
      </w:r>
      <w:r w:rsidR="00AA3F9E">
        <w:rPr>
          <w:color w:val="000000" w:themeColor="text1"/>
        </w:rPr>
        <w:t xml:space="preserve"> public</w:t>
      </w:r>
      <w:r w:rsidR="007C062B">
        <w:rPr>
          <w:color w:val="000000" w:themeColor="text1"/>
        </w:rPr>
        <w:t xml:space="preserve"> record</w:t>
      </w:r>
      <w:r w:rsidR="005565CA">
        <w:rPr>
          <w:color w:val="000000" w:themeColor="text1"/>
        </w:rPr>
        <w:t xml:space="preserve">, we </w:t>
      </w:r>
      <w:r w:rsidR="007C062B">
        <w:rPr>
          <w:color w:val="000000" w:themeColor="text1"/>
        </w:rPr>
        <w:t xml:space="preserve">also </w:t>
      </w:r>
      <w:r w:rsidR="005565CA">
        <w:rPr>
          <w:color w:val="000000" w:themeColor="text1"/>
        </w:rPr>
        <w:t xml:space="preserve">separately collect this data </w:t>
      </w:r>
      <w:r w:rsidR="007C062B">
        <w:rPr>
          <w:color w:val="000000" w:themeColor="text1"/>
        </w:rPr>
        <w:t xml:space="preserve">from the IRS </w:t>
      </w:r>
      <w:r w:rsidR="005565CA">
        <w:rPr>
          <w:color w:val="000000" w:themeColor="text1"/>
        </w:rPr>
        <w:t>to assess the frequency of registration changes</w:t>
      </w:r>
      <w:r>
        <w:rPr>
          <w:color w:val="000000" w:themeColor="text1"/>
        </w:rPr>
        <w:t>. We</w:t>
      </w:r>
      <w:r w:rsidR="005565CA">
        <w:rPr>
          <w:color w:val="000000" w:themeColor="text1"/>
        </w:rPr>
        <w:t xml:space="preserve"> </w:t>
      </w:r>
      <w:r>
        <w:rPr>
          <w:color w:val="000000" w:themeColor="text1"/>
        </w:rPr>
        <w:t>discuss</w:t>
      </w:r>
      <w:r w:rsidR="005565CA">
        <w:rPr>
          <w:color w:val="000000" w:themeColor="text1"/>
        </w:rPr>
        <w:t xml:space="preserve"> potential implications for our findings</w:t>
      </w:r>
      <w:r>
        <w:rPr>
          <w:color w:val="000000" w:themeColor="text1"/>
        </w:rPr>
        <w:t xml:space="preserve"> below</w:t>
      </w:r>
      <w:r w:rsidR="00AA3F9E">
        <w:rPr>
          <w:color w:val="000000" w:themeColor="text1"/>
        </w:rPr>
        <w:t xml:space="preserve">. </w:t>
      </w:r>
      <w:r w:rsidR="00937881">
        <w:rPr>
          <w:color w:val="000000" w:themeColor="text1"/>
        </w:rPr>
        <w:t>So,</w:t>
      </w:r>
      <w:r w:rsidR="005565CA">
        <w:rPr>
          <w:color w:val="000000" w:themeColor="text1"/>
        </w:rPr>
        <w:t xml:space="preserve"> </w:t>
      </w:r>
      <w:r>
        <w:rPr>
          <w:color w:val="000000" w:themeColor="text1"/>
        </w:rPr>
        <w:t>although</w:t>
      </w:r>
      <w:r w:rsidR="00A84657">
        <w:rPr>
          <w:color w:val="000000" w:themeColor="text1"/>
        </w:rPr>
        <w:t xml:space="preserve"> our analysis is the first large-</w:t>
      </w:r>
      <w:r w:rsidR="00A84657">
        <w:rPr>
          <w:i/>
          <w:iCs/>
          <w:color w:val="000000" w:themeColor="text1"/>
        </w:rPr>
        <w:t xml:space="preserve">N </w:t>
      </w:r>
      <w:r w:rsidR="00A84657">
        <w:rPr>
          <w:color w:val="000000" w:themeColor="text1"/>
        </w:rPr>
        <w:t xml:space="preserve">investigation into </w:t>
      </w:r>
      <w:r w:rsidR="00AA3F9E">
        <w:rPr>
          <w:color w:val="000000" w:themeColor="text1"/>
        </w:rPr>
        <w:t xml:space="preserve">foreign expenses by </w:t>
      </w:r>
      <w:r w:rsidR="00A84657">
        <w:rPr>
          <w:color w:val="000000" w:themeColor="text1"/>
        </w:rPr>
        <w:t xml:space="preserve">anti-LGBT+ </w:t>
      </w:r>
      <w:r w:rsidR="00AA3F9E">
        <w:rPr>
          <w:color w:val="000000" w:themeColor="text1"/>
        </w:rPr>
        <w:t>organizations</w:t>
      </w:r>
      <w:r w:rsidR="00A84657">
        <w:rPr>
          <w:color w:val="000000" w:themeColor="text1"/>
        </w:rPr>
        <w:t xml:space="preserve">, </w:t>
      </w:r>
      <w:r w:rsidR="00AA3F9E">
        <w:rPr>
          <w:color w:val="000000" w:themeColor="text1"/>
        </w:rPr>
        <w:t xml:space="preserve">our results are only generalizable </w:t>
      </w:r>
      <w:r w:rsidR="00571D82">
        <w:rPr>
          <w:color w:val="000000" w:themeColor="text1"/>
        </w:rPr>
        <w:t xml:space="preserve">to this </w:t>
      </w:r>
      <w:r w:rsidR="00A84657">
        <w:rPr>
          <w:color w:val="000000" w:themeColor="text1"/>
        </w:rPr>
        <w:t xml:space="preserve">set of </w:t>
      </w:r>
      <w:r w:rsidR="007C062B">
        <w:rPr>
          <w:color w:val="000000" w:themeColor="text1"/>
        </w:rPr>
        <w:t xml:space="preserve">nonprofit organizations </w:t>
      </w:r>
      <w:r w:rsidR="00571D82">
        <w:rPr>
          <w:color w:val="000000" w:themeColor="text1"/>
        </w:rPr>
        <w:t>within the U.S.</w:t>
      </w:r>
    </w:p>
    <w:p w14:paraId="32FC4A74" w14:textId="5C873277" w:rsidR="00825197" w:rsidRDefault="00BC3386" w:rsidP="003F3FD4">
      <w:pPr>
        <w:spacing w:line="360" w:lineRule="auto"/>
        <w:ind w:firstLine="720"/>
        <w:rPr>
          <w:color w:val="000000" w:themeColor="text1"/>
        </w:rPr>
      </w:pPr>
      <w:r>
        <w:rPr>
          <w:color w:val="000000" w:themeColor="text1"/>
        </w:rPr>
        <w:t xml:space="preserve">Nevertheless, </w:t>
      </w:r>
      <w:r w:rsidR="00571D82">
        <w:rPr>
          <w:color w:val="000000" w:themeColor="text1"/>
        </w:rPr>
        <w:t xml:space="preserve">Form 990 data </w:t>
      </w:r>
      <w:r w:rsidR="0057244D">
        <w:rPr>
          <w:color w:val="000000" w:themeColor="text1"/>
        </w:rPr>
        <w:t xml:space="preserve">are </w:t>
      </w:r>
      <w:r w:rsidR="008C79DA">
        <w:rPr>
          <w:color w:val="000000" w:themeColor="text1"/>
        </w:rPr>
        <w:t xml:space="preserve">an </w:t>
      </w:r>
      <w:r w:rsidR="0057244D">
        <w:rPr>
          <w:color w:val="000000" w:themeColor="text1"/>
        </w:rPr>
        <w:t xml:space="preserve">imperative </w:t>
      </w:r>
      <w:r w:rsidR="008C79DA">
        <w:rPr>
          <w:color w:val="000000" w:themeColor="text1"/>
        </w:rPr>
        <w:t>tool for illuminating how global efforts to curtail LGBT+ communities are</w:t>
      </w:r>
      <w:r w:rsidR="00B9512D">
        <w:rPr>
          <w:color w:val="000000" w:themeColor="text1"/>
        </w:rPr>
        <w:t xml:space="preserve"> being</w:t>
      </w:r>
      <w:r w:rsidR="008C79DA">
        <w:rPr>
          <w:color w:val="000000" w:themeColor="text1"/>
        </w:rPr>
        <w:t xml:space="preserve"> financed. </w:t>
      </w:r>
      <w:r w:rsidR="00B40F45">
        <w:rPr>
          <w:color w:val="000000" w:themeColor="text1"/>
        </w:rPr>
        <w:t>B</w:t>
      </w:r>
      <w:r w:rsidR="008B3185">
        <w:rPr>
          <w:color w:val="000000" w:themeColor="text1"/>
        </w:rPr>
        <w:t xml:space="preserve">oth </w:t>
      </w:r>
      <w:proofErr w:type="spellStart"/>
      <w:r w:rsidR="008B3185">
        <w:rPr>
          <w:color w:val="000000" w:themeColor="text1"/>
        </w:rPr>
        <w:t>openDemocracy</w:t>
      </w:r>
      <w:proofErr w:type="spellEnd"/>
      <w:r w:rsidR="008B3185">
        <w:rPr>
          <w:color w:val="000000" w:themeColor="text1"/>
        </w:rPr>
        <w:t xml:space="preserve"> (2020) and the European Parliamentary Forum for Sexual &amp; Reproductive Rights (Datta 2021)</w:t>
      </w:r>
      <w:r w:rsidR="008C79DA">
        <w:rPr>
          <w:color w:val="000000" w:themeColor="text1"/>
        </w:rPr>
        <w:t>, for example,</w:t>
      </w:r>
      <w:r w:rsidR="008B3185">
        <w:rPr>
          <w:color w:val="000000" w:themeColor="text1"/>
        </w:rPr>
        <w:t xml:space="preserve"> </w:t>
      </w:r>
      <w:r w:rsidR="00B40F45">
        <w:rPr>
          <w:color w:val="000000" w:themeColor="text1"/>
        </w:rPr>
        <w:t xml:space="preserve">use these data to descriptively track changes in </w:t>
      </w:r>
      <w:r w:rsidR="00937881">
        <w:rPr>
          <w:color w:val="000000" w:themeColor="text1"/>
        </w:rPr>
        <w:t xml:space="preserve">U.S. </w:t>
      </w:r>
      <w:r w:rsidR="008B3185">
        <w:rPr>
          <w:color w:val="000000" w:themeColor="text1"/>
        </w:rPr>
        <w:t>anti-LGBT+ organizations</w:t>
      </w:r>
      <w:r w:rsidR="00652A86">
        <w:rPr>
          <w:color w:val="000000" w:themeColor="text1"/>
        </w:rPr>
        <w:t>’ foreign expenses</w:t>
      </w:r>
      <w:r w:rsidR="005A55E1">
        <w:rPr>
          <w:color w:val="000000" w:themeColor="text1"/>
        </w:rPr>
        <w:t xml:space="preserve"> and offer accompanying details on local consequences</w:t>
      </w:r>
      <w:r w:rsidR="008B3185">
        <w:rPr>
          <w:color w:val="000000" w:themeColor="text1"/>
        </w:rPr>
        <w:t>. While</w:t>
      </w:r>
      <w:r w:rsidR="008C79DA">
        <w:rPr>
          <w:color w:val="000000" w:themeColor="text1"/>
        </w:rPr>
        <w:t xml:space="preserve"> certainly insightful</w:t>
      </w:r>
      <w:r w:rsidR="008B3185">
        <w:rPr>
          <w:color w:val="000000" w:themeColor="text1"/>
        </w:rPr>
        <w:t xml:space="preserve">, these reports </w:t>
      </w:r>
      <w:r w:rsidR="00A0397B">
        <w:rPr>
          <w:color w:val="000000" w:themeColor="text1"/>
        </w:rPr>
        <w:t xml:space="preserve">reflect how relying on manual collection of these data limits </w:t>
      </w:r>
      <w:r w:rsidR="005E413B">
        <w:rPr>
          <w:color w:val="000000" w:themeColor="text1"/>
        </w:rPr>
        <w:t xml:space="preserve">their </w:t>
      </w:r>
      <w:r w:rsidR="00A0397B">
        <w:rPr>
          <w:color w:val="000000" w:themeColor="text1"/>
        </w:rPr>
        <w:t xml:space="preserve">investigative scope </w:t>
      </w:r>
      <w:r w:rsidR="00937881">
        <w:rPr>
          <w:color w:val="000000" w:themeColor="text1"/>
        </w:rPr>
        <w:t xml:space="preserve">– </w:t>
      </w:r>
      <w:r w:rsidR="005E413B">
        <w:rPr>
          <w:color w:val="000000" w:themeColor="text1"/>
        </w:rPr>
        <w:t>the two reports</w:t>
      </w:r>
      <w:r w:rsidR="00937881">
        <w:rPr>
          <w:color w:val="000000" w:themeColor="text1"/>
        </w:rPr>
        <w:t xml:space="preserve"> </w:t>
      </w:r>
      <w:r w:rsidR="008C79DA">
        <w:rPr>
          <w:color w:val="000000" w:themeColor="text1"/>
        </w:rPr>
        <w:t xml:space="preserve">only </w:t>
      </w:r>
      <w:r w:rsidR="008B3185">
        <w:rPr>
          <w:color w:val="000000" w:themeColor="text1"/>
        </w:rPr>
        <w:t>showcas</w:t>
      </w:r>
      <w:r w:rsidR="00937881">
        <w:rPr>
          <w:color w:val="000000" w:themeColor="text1"/>
        </w:rPr>
        <w:t>e</w:t>
      </w:r>
      <w:r w:rsidR="008B3185">
        <w:rPr>
          <w:color w:val="000000" w:themeColor="text1"/>
        </w:rPr>
        <w:t xml:space="preserve"> 28 and 10 organizations, respectively. Consequently, turning to newly available administrati</w:t>
      </w:r>
      <w:r w:rsidR="00652A86">
        <w:rPr>
          <w:color w:val="000000" w:themeColor="text1"/>
        </w:rPr>
        <w:t>ve</w:t>
      </w:r>
      <w:r w:rsidR="008B3185">
        <w:rPr>
          <w:color w:val="000000" w:themeColor="text1"/>
        </w:rPr>
        <w:t xml:space="preserve"> data from the Internal Revenue Service allows us to significantly overcome the persistent </w:t>
      </w:r>
      <w:r w:rsidR="006C5C5D">
        <w:rPr>
          <w:color w:val="000000" w:themeColor="text1"/>
        </w:rPr>
        <w:t>constraint of</w:t>
      </w:r>
      <w:r w:rsidR="008B3185">
        <w:rPr>
          <w:color w:val="000000" w:themeColor="text1"/>
        </w:rPr>
        <w:t xml:space="preserve"> data availability </w:t>
      </w:r>
      <w:r w:rsidR="006C5C5D">
        <w:rPr>
          <w:color w:val="000000" w:themeColor="text1"/>
        </w:rPr>
        <w:t>and</w:t>
      </w:r>
      <w:r w:rsidR="008C79DA">
        <w:rPr>
          <w:color w:val="000000" w:themeColor="text1"/>
        </w:rPr>
        <w:t xml:space="preserve"> </w:t>
      </w:r>
      <w:r w:rsidR="0095659E">
        <w:rPr>
          <w:color w:val="000000" w:themeColor="text1"/>
        </w:rPr>
        <w:t>more robustly evaluate our research question.</w:t>
      </w:r>
    </w:p>
    <w:p w14:paraId="575AE7BA" w14:textId="77777777" w:rsidR="008C79DA" w:rsidRDefault="008C79DA" w:rsidP="003F3FD4">
      <w:pPr>
        <w:spacing w:line="360" w:lineRule="auto"/>
        <w:ind w:firstLine="720"/>
        <w:rPr>
          <w:color w:val="000000" w:themeColor="text1"/>
        </w:rPr>
      </w:pPr>
    </w:p>
    <w:p w14:paraId="40143FB1" w14:textId="77777777" w:rsidR="00857D10" w:rsidRDefault="00825197" w:rsidP="003F3FD4">
      <w:pPr>
        <w:spacing w:line="360" w:lineRule="auto"/>
        <w:rPr>
          <w:i/>
          <w:iCs/>
          <w:color w:val="000000" w:themeColor="text1"/>
        </w:rPr>
      </w:pPr>
      <w:r>
        <w:rPr>
          <w:i/>
          <w:iCs/>
          <w:color w:val="000000" w:themeColor="text1"/>
        </w:rPr>
        <w:t>Dependent Variable.</w:t>
      </w:r>
    </w:p>
    <w:p w14:paraId="574D3CAD" w14:textId="35EB97C6" w:rsidR="00DC4BC3" w:rsidRDefault="00DF62C8" w:rsidP="003F3FD4">
      <w:pPr>
        <w:spacing w:line="360" w:lineRule="auto"/>
        <w:rPr>
          <w:color w:val="000000" w:themeColor="text1"/>
        </w:rPr>
      </w:pPr>
      <w:r>
        <w:rPr>
          <w:color w:val="000000" w:themeColor="text1"/>
        </w:rPr>
        <w:t>We measure foreign expenses in two ways</w:t>
      </w:r>
      <w:r w:rsidR="00857D10">
        <w:rPr>
          <w:color w:val="000000" w:themeColor="text1"/>
        </w:rPr>
        <w:t xml:space="preserve">: </w:t>
      </w:r>
      <w:r w:rsidR="00F87AFE">
        <w:rPr>
          <w:color w:val="000000" w:themeColor="text1"/>
        </w:rPr>
        <w:t>as</w:t>
      </w:r>
      <w:r w:rsidR="00857D10">
        <w:rPr>
          <w:color w:val="000000" w:themeColor="text1"/>
        </w:rPr>
        <w:t xml:space="preserve"> a </w:t>
      </w:r>
      <w:r w:rsidR="00E01A2F">
        <w:rPr>
          <w:color w:val="000000" w:themeColor="text1"/>
        </w:rPr>
        <w:t>proportion</w:t>
      </w:r>
      <w:r w:rsidR="00857D10">
        <w:rPr>
          <w:color w:val="000000" w:themeColor="text1"/>
        </w:rPr>
        <w:t xml:space="preserve"> of total expenses</w:t>
      </w:r>
      <w:r w:rsidR="00F87AFE">
        <w:rPr>
          <w:color w:val="000000" w:themeColor="text1"/>
        </w:rPr>
        <w:t xml:space="preserve"> and as total dollars</w:t>
      </w:r>
      <w:r w:rsidR="00857D10">
        <w:rPr>
          <w:color w:val="000000" w:themeColor="text1"/>
        </w:rPr>
        <w:t xml:space="preserve">. We incorporate </w:t>
      </w:r>
      <w:r w:rsidR="004614B5">
        <w:rPr>
          <w:color w:val="000000" w:themeColor="text1"/>
        </w:rPr>
        <w:t xml:space="preserve">these </w:t>
      </w:r>
      <w:r w:rsidR="00857D10">
        <w:rPr>
          <w:color w:val="000000" w:themeColor="text1"/>
        </w:rPr>
        <w:t>two measures</w:t>
      </w:r>
      <w:r w:rsidR="004614B5">
        <w:rPr>
          <w:color w:val="000000" w:themeColor="text1"/>
        </w:rPr>
        <w:t xml:space="preserve"> to determine whether </w:t>
      </w:r>
      <w:r w:rsidR="00D43952">
        <w:rPr>
          <w:color w:val="000000" w:themeColor="text1"/>
        </w:rPr>
        <w:t xml:space="preserve">the adoption </w:t>
      </w:r>
      <w:r w:rsidR="004614B5">
        <w:rPr>
          <w:color w:val="000000" w:themeColor="text1"/>
        </w:rPr>
        <w:t>a progressive policy shifts organizational priorities (by making foreign expenses a larger percentage of their budget)</w:t>
      </w:r>
      <w:r w:rsidR="00D43952">
        <w:rPr>
          <w:color w:val="000000" w:themeColor="text1"/>
        </w:rPr>
        <w:t xml:space="preserve"> </w:t>
      </w:r>
      <w:r w:rsidR="004614B5">
        <w:rPr>
          <w:color w:val="000000" w:themeColor="text1"/>
        </w:rPr>
        <w:t xml:space="preserve">or changes the volume of resources (as determined by total dollars spent abroad). While these </w:t>
      </w:r>
      <w:r w:rsidR="00D43952">
        <w:rPr>
          <w:color w:val="000000" w:themeColor="text1"/>
        </w:rPr>
        <w:t>may be correlated within an organization</w:t>
      </w:r>
      <w:r w:rsidR="004614B5">
        <w:rPr>
          <w:color w:val="000000" w:themeColor="text1"/>
        </w:rPr>
        <w:t>, it is possible that following legislative defeats, anti-LGBT+ organization</w:t>
      </w:r>
      <w:r w:rsidR="003E6745">
        <w:rPr>
          <w:color w:val="000000" w:themeColor="text1"/>
        </w:rPr>
        <w:t>s</w:t>
      </w:r>
      <w:r w:rsidR="004614B5">
        <w:rPr>
          <w:color w:val="000000" w:themeColor="text1"/>
        </w:rPr>
        <w:t xml:space="preserve"> see budgets increase as supporters continue their efforts – resulting in more money being spent abroad but </w:t>
      </w:r>
      <w:r w:rsidR="0061780B">
        <w:rPr>
          <w:color w:val="000000" w:themeColor="text1"/>
        </w:rPr>
        <w:t>a</w:t>
      </w:r>
      <w:r w:rsidR="00D43952">
        <w:rPr>
          <w:color w:val="000000" w:themeColor="text1"/>
        </w:rPr>
        <w:t>t</w:t>
      </w:r>
      <w:r w:rsidR="0061780B">
        <w:rPr>
          <w:color w:val="000000" w:themeColor="text1"/>
        </w:rPr>
        <w:t xml:space="preserve"> a similar or lower </w:t>
      </w:r>
      <w:r w:rsidR="00F87AFE">
        <w:rPr>
          <w:color w:val="000000" w:themeColor="text1"/>
        </w:rPr>
        <w:t xml:space="preserve">proportion </w:t>
      </w:r>
      <w:r w:rsidR="0061780B">
        <w:rPr>
          <w:color w:val="000000" w:themeColor="text1"/>
        </w:rPr>
        <w:t>of overall budget.</w:t>
      </w:r>
    </w:p>
    <w:p w14:paraId="7F620587" w14:textId="6E7B06B3" w:rsidR="00F87AFE" w:rsidRDefault="00D43952" w:rsidP="003F3FD4">
      <w:pPr>
        <w:spacing w:line="360" w:lineRule="auto"/>
        <w:rPr>
          <w:color w:val="000000" w:themeColor="text1"/>
        </w:rPr>
      </w:pPr>
      <w:r>
        <w:rPr>
          <w:color w:val="000000" w:themeColor="text1"/>
        </w:rPr>
        <w:tab/>
        <w:t xml:space="preserve">Data on foreign expenses comes from </w:t>
      </w:r>
      <w:r w:rsidR="00987584">
        <w:rPr>
          <w:color w:val="000000" w:themeColor="text1"/>
        </w:rPr>
        <w:t xml:space="preserve">Part </w:t>
      </w:r>
      <w:r w:rsidR="002A7305">
        <w:rPr>
          <w:color w:val="000000" w:themeColor="text1"/>
        </w:rPr>
        <w:t>I</w:t>
      </w:r>
      <w:r w:rsidR="00987584">
        <w:rPr>
          <w:color w:val="000000" w:themeColor="text1"/>
        </w:rPr>
        <w:t>, Line 3C, Column F of Schedule F</w:t>
      </w:r>
      <w:r w:rsidR="00292399">
        <w:rPr>
          <w:color w:val="000000" w:themeColor="text1"/>
        </w:rPr>
        <w:t>. On Schedule F,</w:t>
      </w:r>
      <w:r w:rsidR="00016D13">
        <w:rPr>
          <w:color w:val="000000" w:themeColor="text1"/>
        </w:rPr>
        <w:t xml:space="preserve"> </w:t>
      </w:r>
      <w:r w:rsidR="002A7305">
        <w:rPr>
          <w:color w:val="000000" w:themeColor="text1"/>
        </w:rPr>
        <w:t>titled</w:t>
      </w:r>
      <w:r w:rsidR="00987584">
        <w:rPr>
          <w:color w:val="000000" w:themeColor="text1"/>
        </w:rPr>
        <w:t xml:space="preserve"> “Statement of Activities Outside of the United States</w:t>
      </w:r>
      <w:r w:rsidR="00016D13">
        <w:rPr>
          <w:color w:val="000000" w:themeColor="text1"/>
        </w:rPr>
        <w:t>,</w:t>
      </w:r>
      <w:r w:rsidR="00292399">
        <w:rPr>
          <w:color w:val="000000" w:themeColor="text1"/>
        </w:rPr>
        <w:t>”</w:t>
      </w:r>
      <w:r w:rsidR="00016D13">
        <w:rPr>
          <w:color w:val="000000" w:themeColor="text1"/>
        </w:rPr>
        <w:t xml:space="preserve"> </w:t>
      </w:r>
      <w:r w:rsidR="002A7305">
        <w:rPr>
          <w:color w:val="000000" w:themeColor="text1"/>
        </w:rPr>
        <w:t xml:space="preserve">nonprofits are required to report </w:t>
      </w:r>
      <w:r w:rsidR="00E07AC4">
        <w:rPr>
          <w:color w:val="000000" w:themeColor="text1"/>
        </w:rPr>
        <w:t xml:space="preserve">expenses related to three types of activities: the organization’s own international operations, grants </w:t>
      </w:r>
      <w:r w:rsidR="00016D13">
        <w:rPr>
          <w:color w:val="000000" w:themeColor="text1"/>
        </w:rPr>
        <w:t xml:space="preserve">and assistance </w:t>
      </w:r>
      <w:r w:rsidR="00E07AC4">
        <w:rPr>
          <w:color w:val="000000" w:themeColor="text1"/>
        </w:rPr>
        <w:t>to foreign organizations and governments</w:t>
      </w:r>
      <w:r w:rsidR="00016D13">
        <w:rPr>
          <w:color w:val="000000" w:themeColor="text1"/>
        </w:rPr>
        <w:t xml:space="preserve">, </w:t>
      </w:r>
      <w:r w:rsidR="00E07AC4">
        <w:rPr>
          <w:color w:val="000000" w:themeColor="text1"/>
        </w:rPr>
        <w:t>and grants</w:t>
      </w:r>
      <w:r w:rsidR="00016D13">
        <w:rPr>
          <w:color w:val="000000" w:themeColor="text1"/>
        </w:rPr>
        <w:t xml:space="preserve"> and assistance</w:t>
      </w:r>
      <w:r w:rsidR="00E07AC4">
        <w:rPr>
          <w:color w:val="000000" w:themeColor="text1"/>
        </w:rPr>
        <w:t xml:space="preserve"> to </w:t>
      </w:r>
      <w:r w:rsidR="00F87AFE">
        <w:rPr>
          <w:color w:val="000000" w:themeColor="text1"/>
        </w:rPr>
        <w:t xml:space="preserve">foreign </w:t>
      </w:r>
      <w:r w:rsidR="00E07AC4">
        <w:rPr>
          <w:color w:val="000000" w:themeColor="text1"/>
        </w:rPr>
        <w:t>individuals</w:t>
      </w:r>
      <w:r w:rsidR="002A7305">
        <w:rPr>
          <w:color w:val="000000" w:themeColor="text1"/>
        </w:rPr>
        <w:t xml:space="preserve">. </w:t>
      </w:r>
      <w:r w:rsidR="00016D13">
        <w:rPr>
          <w:color w:val="000000" w:themeColor="text1"/>
        </w:rPr>
        <w:t xml:space="preserve">Then, across Parts I, II, and III of Schedule F, organizations </w:t>
      </w:r>
      <w:r w:rsidR="00E01A2F">
        <w:rPr>
          <w:color w:val="000000" w:themeColor="text1"/>
        </w:rPr>
        <w:t>provide accompanying information related to each activity</w:t>
      </w:r>
      <w:r w:rsidR="00016D13">
        <w:rPr>
          <w:color w:val="000000" w:themeColor="text1"/>
        </w:rPr>
        <w:t>.</w:t>
      </w:r>
      <w:r w:rsidR="00292399">
        <w:rPr>
          <w:rStyle w:val="FootnoteReference"/>
          <w:color w:val="000000" w:themeColor="text1"/>
        </w:rPr>
        <w:footnoteReference w:id="2"/>
      </w:r>
      <w:r w:rsidR="00016D13">
        <w:rPr>
          <w:color w:val="000000" w:themeColor="text1"/>
        </w:rPr>
        <w:t xml:space="preserve"> </w:t>
      </w:r>
      <w:r w:rsidR="00292399">
        <w:rPr>
          <w:color w:val="000000" w:themeColor="text1"/>
        </w:rPr>
        <w:t>Relevant details include region, total expenditure</w:t>
      </w:r>
      <w:r w:rsidR="00E01A2F">
        <w:rPr>
          <w:color w:val="000000" w:themeColor="text1"/>
        </w:rPr>
        <w:t>s</w:t>
      </w:r>
      <w:r w:rsidR="00292399">
        <w:rPr>
          <w:color w:val="000000" w:themeColor="text1"/>
        </w:rPr>
        <w:t>, and a description</w:t>
      </w:r>
      <w:r w:rsidR="00E01A2F">
        <w:rPr>
          <w:color w:val="000000" w:themeColor="text1"/>
        </w:rPr>
        <w:t xml:space="preserve"> of the activity or grant purpose. Schedule F, then, includes the total amount spen</w:t>
      </w:r>
      <w:r w:rsidR="00F87AFE">
        <w:rPr>
          <w:color w:val="000000" w:themeColor="text1"/>
        </w:rPr>
        <w:t xml:space="preserve">t </w:t>
      </w:r>
      <w:r w:rsidR="00E01A2F">
        <w:rPr>
          <w:color w:val="000000" w:themeColor="text1"/>
        </w:rPr>
        <w:t>internationally within the tax period, but also the number of specific grants and then insightful information on where these funds are going</w:t>
      </w:r>
      <w:r w:rsidR="00F87AFE">
        <w:rPr>
          <w:color w:val="000000" w:themeColor="text1"/>
        </w:rPr>
        <w:t xml:space="preserve"> and how they are being spent</w:t>
      </w:r>
      <w:r w:rsidR="00E01A2F">
        <w:rPr>
          <w:color w:val="000000" w:themeColor="text1"/>
        </w:rPr>
        <w:t>.</w:t>
      </w:r>
      <w:r w:rsidR="00DF194C">
        <w:rPr>
          <w:color w:val="000000" w:themeColor="text1"/>
        </w:rPr>
        <w:t xml:space="preserve"> </w:t>
      </w:r>
    </w:p>
    <w:p w14:paraId="361414C1" w14:textId="1049CCE3" w:rsidR="00E01A2F" w:rsidRDefault="00E01A2F" w:rsidP="003F3FD4">
      <w:pPr>
        <w:spacing w:line="360" w:lineRule="auto"/>
        <w:ind w:firstLine="720"/>
        <w:rPr>
          <w:color w:val="000000" w:themeColor="text1"/>
        </w:rPr>
      </w:pPr>
      <w:r>
        <w:rPr>
          <w:color w:val="000000" w:themeColor="text1"/>
        </w:rPr>
        <w:t xml:space="preserve">To calculate our first dependent variable, we divide these foreign expenses by total expenses from the current year – found on Line 18, Part I of the base form. Our second dependent variable is </w:t>
      </w:r>
      <w:r w:rsidR="00F751D0">
        <w:rPr>
          <w:color w:val="000000" w:themeColor="text1"/>
        </w:rPr>
        <w:t>the raw total logged due to the skewed distribution.</w:t>
      </w:r>
      <w:r w:rsidR="009C608F">
        <w:rPr>
          <w:color w:val="000000" w:themeColor="text1"/>
        </w:rPr>
        <w:t xml:space="preserve"> All financial variables are </w:t>
      </w:r>
      <w:r w:rsidR="0094130B">
        <w:rPr>
          <w:color w:val="000000" w:themeColor="text1"/>
        </w:rPr>
        <w:t xml:space="preserve">converted to real 2013 USD. </w:t>
      </w:r>
    </w:p>
    <w:p w14:paraId="0DAB45F5" w14:textId="626C318E" w:rsidR="00DC4BC3" w:rsidRDefault="00E01A2F" w:rsidP="003F3FD4">
      <w:pPr>
        <w:spacing w:line="360" w:lineRule="auto"/>
        <w:rPr>
          <w:color w:val="000000" w:themeColor="text1"/>
        </w:rPr>
      </w:pPr>
      <w:r>
        <w:rPr>
          <w:color w:val="000000" w:themeColor="text1"/>
        </w:rPr>
        <w:tab/>
      </w:r>
    </w:p>
    <w:p w14:paraId="343EE1E3" w14:textId="7D913059" w:rsidR="00D735DA" w:rsidRPr="00D735DA" w:rsidRDefault="00DC4BC3" w:rsidP="003F3FD4">
      <w:pPr>
        <w:spacing w:line="360" w:lineRule="auto"/>
        <w:rPr>
          <w:i/>
          <w:iCs/>
          <w:color w:val="000000" w:themeColor="text1"/>
        </w:rPr>
      </w:pPr>
      <w:r w:rsidRPr="00DC4BC3">
        <w:rPr>
          <w:i/>
          <w:iCs/>
          <w:color w:val="000000" w:themeColor="text1"/>
        </w:rPr>
        <w:t>Independent Variable</w:t>
      </w:r>
      <w:r w:rsidR="00D735DA">
        <w:rPr>
          <w:i/>
          <w:iCs/>
          <w:color w:val="000000" w:themeColor="text1"/>
        </w:rPr>
        <w:t>s</w:t>
      </w:r>
      <w:r w:rsidRPr="00DC4BC3">
        <w:rPr>
          <w:i/>
          <w:iCs/>
          <w:color w:val="000000" w:themeColor="text1"/>
        </w:rPr>
        <w:t>.</w:t>
      </w:r>
      <w:r w:rsidR="000A1E0E" w:rsidRPr="00DC4BC3">
        <w:rPr>
          <w:i/>
          <w:iCs/>
          <w:color w:val="000000" w:themeColor="text1"/>
        </w:rPr>
        <w:tab/>
      </w:r>
    </w:p>
    <w:p w14:paraId="6A24F15F" w14:textId="14A9361A" w:rsidR="00F87AFE" w:rsidRDefault="00D735DA" w:rsidP="003F3FD4">
      <w:pPr>
        <w:spacing w:line="360" w:lineRule="auto"/>
        <w:rPr>
          <w:color w:val="000000" w:themeColor="text1"/>
        </w:rPr>
      </w:pPr>
      <w:r>
        <w:rPr>
          <w:i/>
          <w:iCs/>
          <w:color w:val="000000" w:themeColor="text1"/>
        </w:rPr>
        <w:t xml:space="preserve">State Policy Change. </w:t>
      </w:r>
      <w:r w:rsidR="00F87AFE">
        <w:rPr>
          <w:color w:val="000000" w:themeColor="text1"/>
        </w:rPr>
        <w:t>We measure progressive LGBT+ policy change as the year marriage e</w:t>
      </w:r>
      <w:r w:rsidR="00242C7A">
        <w:rPr>
          <w:color w:val="000000" w:themeColor="text1"/>
        </w:rPr>
        <w:t>quality was passed or ruled legal</w:t>
      </w:r>
      <w:r>
        <w:rPr>
          <w:color w:val="000000" w:themeColor="text1"/>
        </w:rPr>
        <w:t xml:space="preserve"> </w:t>
      </w:r>
      <w:r w:rsidR="00FC0A0B">
        <w:rPr>
          <w:color w:val="000000" w:themeColor="text1"/>
        </w:rPr>
        <w:t>(as opposed to year of enactment) in the state a nonprofit resides</w:t>
      </w:r>
      <w:r>
        <w:rPr>
          <w:color w:val="000000" w:themeColor="text1"/>
        </w:rPr>
        <w:t>.</w:t>
      </w:r>
      <w:r w:rsidR="00242C7A">
        <w:rPr>
          <w:color w:val="000000" w:themeColor="text1"/>
        </w:rPr>
        <w:t xml:space="preserve"> </w:t>
      </w:r>
      <w:r w:rsidR="00F65A41">
        <w:rPr>
          <w:color w:val="000000" w:themeColor="text1"/>
        </w:rPr>
        <w:t xml:space="preserve">These data are collected </w:t>
      </w:r>
      <w:r w:rsidR="00C6713F">
        <w:rPr>
          <w:color w:val="000000" w:themeColor="text1"/>
        </w:rPr>
        <w:t>from</w:t>
      </w:r>
      <w:r w:rsidR="00F65A41">
        <w:rPr>
          <w:color w:val="000000" w:themeColor="text1"/>
        </w:rPr>
        <w:t xml:space="preserve"> Movement Advancement Project. </w:t>
      </w:r>
      <w:r w:rsidR="00C6713F">
        <w:rPr>
          <w:color w:val="000000" w:themeColor="text1"/>
        </w:rPr>
        <w:t>We focus on state-level policy change for theorical and methodological reasons. Theoretically, this policy was primarily debated, banned, and adopted at the state-level. When the U.S. Supreme Court legalized same-sex marriage nationally in 2015, marriage</w:t>
      </w:r>
      <w:r w:rsidR="00964B0F">
        <w:rPr>
          <w:color w:val="000000" w:themeColor="text1"/>
        </w:rPr>
        <w:t xml:space="preserve"> equality was already legal in 33 states (xx). Given the proximity of these debates, </w:t>
      </w:r>
      <w:r w:rsidR="00964B0F">
        <w:rPr>
          <w:color w:val="000000" w:themeColor="text1"/>
        </w:rPr>
        <w:lastRenderedPageBreak/>
        <w:t>state-level adoption is more likely to then influence how nonprofits perceive their political opportunity structure too. Methodologically, focusing on state-level variation offers us more intervention points to assess the effects of this policy switch.</w:t>
      </w:r>
    </w:p>
    <w:p w14:paraId="7D272654" w14:textId="314055FF" w:rsidR="00D735DA" w:rsidRDefault="00D735DA" w:rsidP="003F3FD4">
      <w:pPr>
        <w:spacing w:line="360" w:lineRule="auto"/>
        <w:rPr>
          <w:color w:val="000000" w:themeColor="text1"/>
        </w:rPr>
      </w:pPr>
      <w:r>
        <w:rPr>
          <w:color w:val="000000" w:themeColor="text1"/>
        </w:rPr>
        <w:tab/>
      </w:r>
      <w:r>
        <w:rPr>
          <w:i/>
          <w:iCs/>
          <w:color w:val="000000" w:themeColor="text1"/>
        </w:rPr>
        <w:t xml:space="preserve">Anti-LGBT+ Organization. </w:t>
      </w:r>
      <w:r>
        <w:rPr>
          <w:color w:val="000000" w:themeColor="text1"/>
        </w:rPr>
        <w:t xml:space="preserve">Our second independent variable is an indicator for whether the organization is classified as “anti-LGBT+” or not. Rather than limiting the sample to only anti-LGBT+ organizations, we instead keep all observations which allows us to determine if changes foreign expenditures by anti-LGBT+ organizations are distinct relative to the broader field. This comparison point will lend greater credibility that </w:t>
      </w:r>
      <w:r w:rsidR="000B485D">
        <w:rPr>
          <w:color w:val="000000" w:themeColor="text1"/>
        </w:rPr>
        <w:t xml:space="preserve">any effects found </w:t>
      </w:r>
      <w:r w:rsidR="007F5FD7">
        <w:rPr>
          <w:color w:val="000000" w:themeColor="text1"/>
        </w:rPr>
        <w:t>are</w:t>
      </w:r>
      <w:r w:rsidR="000B485D">
        <w:rPr>
          <w:color w:val="000000" w:themeColor="text1"/>
        </w:rPr>
        <w:t xml:space="preserve"> </w:t>
      </w:r>
      <w:r w:rsidR="007F5FD7">
        <w:rPr>
          <w:color w:val="000000" w:themeColor="text1"/>
        </w:rPr>
        <w:t>attributable to</w:t>
      </w:r>
      <w:r>
        <w:rPr>
          <w:color w:val="000000" w:themeColor="text1"/>
        </w:rPr>
        <w:t xml:space="preserve"> LGBT+ policy </w:t>
      </w:r>
      <w:r w:rsidR="000B485D">
        <w:rPr>
          <w:color w:val="000000" w:themeColor="text1"/>
        </w:rPr>
        <w:t>changes</w:t>
      </w:r>
      <w:r w:rsidR="007F5FD7">
        <w:rPr>
          <w:color w:val="000000" w:themeColor="text1"/>
        </w:rPr>
        <w:t xml:space="preserve"> rather than changes to the general field.</w:t>
      </w:r>
    </w:p>
    <w:p w14:paraId="2AB204B7" w14:textId="6695C035" w:rsidR="001A3639" w:rsidRDefault="00D52DDA" w:rsidP="003F3FD4">
      <w:pPr>
        <w:spacing w:line="360" w:lineRule="auto"/>
        <w:rPr>
          <w:color w:val="000000" w:themeColor="text1"/>
        </w:rPr>
      </w:pPr>
      <w:r>
        <w:rPr>
          <w:color w:val="000000" w:themeColor="text1"/>
        </w:rPr>
        <w:tab/>
        <w:t>Classifying an organization as “anti-LGBT+” is a difficult process</w:t>
      </w:r>
      <w:r w:rsidR="00633FFB">
        <w:rPr>
          <w:color w:val="000000" w:themeColor="text1"/>
        </w:rPr>
        <w:t xml:space="preserve">; </w:t>
      </w:r>
      <w:r w:rsidR="00B10425">
        <w:rPr>
          <w:color w:val="000000" w:themeColor="text1"/>
        </w:rPr>
        <w:t xml:space="preserve">fuzzy </w:t>
      </w:r>
      <w:r w:rsidR="00633FFB">
        <w:rPr>
          <w:color w:val="000000" w:themeColor="text1"/>
        </w:rPr>
        <w:t xml:space="preserve">and differing </w:t>
      </w:r>
      <w:r w:rsidR="00B10425">
        <w:rPr>
          <w:color w:val="000000" w:themeColor="text1"/>
        </w:rPr>
        <w:t xml:space="preserve">definitions result </w:t>
      </w:r>
      <w:r>
        <w:rPr>
          <w:color w:val="000000" w:themeColor="text1"/>
        </w:rPr>
        <w:t xml:space="preserve">in loose </w:t>
      </w:r>
      <w:r w:rsidR="00B10425">
        <w:rPr>
          <w:color w:val="000000" w:themeColor="text1"/>
        </w:rPr>
        <w:t xml:space="preserve">categorical boundaries (Velasco </w:t>
      </w:r>
      <w:r w:rsidR="00B10425" w:rsidRPr="00B10425">
        <w:rPr>
          <w:i/>
          <w:iCs/>
          <w:color w:val="000000" w:themeColor="text1"/>
        </w:rPr>
        <w:t>forthcoming</w:t>
      </w:r>
      <w:r w:rsidR="00B10425">
        <w:rPr>
          <w:color w:val="000000" w:themeColor="text1"/>
        </w:rPr>
        <w:t>)</w:t>
      </w:r>
      <w:r w:rsidR="00554D97">
        <w:rPr>
          <w:color w:val="000000" w:themeColor="text1"/>
        </w:rPr>
        <w:t>.</w:t>
      </w:r>
      <w:r w:rsidR="00B10425">
        <w:rPr>
          <w:color w:val="000000" w:themeColor="text1"/>
        </w:rPr>
        <w:t xml:space="preserve"> </w:t>
      </w:r>
      <w:r w:rsidR="00633FFB">
        <w:rPr>
          <w:color w:val="000000" w:themeColor="text1"/>
        </w:rPr>
        <w:t>Consequently, any</w:t>
      </w:r>
      <w:r>
        <w:rPr>
          <w:color w:val="000000" w:themeColor="text1"/>
        </w:rPr>
        <w:t xml:space="preserve"> classification scheme can </w:t>
      </w:r>
      <w:r w:rsidR="003457F2">
        <w:rPr>
          <w:color w:val="000000" w:themeColor="text1"/>
        </w:rPr>
        <w:t xml:space="preserve">certainly </w:t>
      </w:r>
      <w:r>
        <w:rPr>
          <w:color w:val="000000" w:themeColor="text1"/>
        </w:rPr>
        <w:t xml:space="preserve">be either contested or optimized. </w:t>
      </w:r>
      <w:r w:rsidR="00554D97">
        <w:rPr>
          <w:color w:val="000000" w:themeColor="text1"/>
        </w:rPr>
        <w:t xml:space="preserve">Regardless, we take the following approach. </w:t>
      </w:r>
      <w:r w:rsidR="009A6414">
        <w:rPr>
          <w:color w:val="000000" w:themeColor="text1"/>
        </w:rPr>
        <w:t xml:space="preserve">We first develop a list of organizations that have been identified as actively working against LGBT+ communities. We identify this first list by collecting several sources: </w:t>
      </w:r>
      <w:r w:rsidR="00554D97">
        <w:rPr>
          <w:color w:val="000000" w:themeColor="text1"/>
        </w:rPr>
        <w:t xml:space="preserve">organizations </w:t>
      </w:r>
      <w:r w:rsidR="00DF4C2F">
        <w:rPr>
          <w:color w:val="000000" w:themeColor="text1"/>
        </w:rPr>
        <w:t>deemed “anti-LGBT+” by third-</w:t>
      </w:r>
      <w:r w:rsidR="00EC129D">
        <w:rPr>
          <w:color w:val="000000" w:themeColor="text1"/>
        </w:rPr>
        <w:t>party</w:t>
      </w:r>
      <w:r w:rsidR="00DF4C2F">
        <w:rPr>
          <w:color w:val="000000" w:themeColor="text1"/>
        </w:rPr>
        <w:t xml:space="preserve"> sources (e.g., the Southern Poverty Law Center, PFLAG)</w:t>
      </w:r>
      <w:r w:rsidR="009A6414">
        <w:rPr>
          <w:color w:val="000000" w:themeColor="text1"/>
        </w:rPr>
        <w:t xml:space="preserve">, </w:t>
      </w:r>
      <w:r w:rsidR="00DF4C2F">
        <w:rPr>
          <w:color w:val="000000" w:themeColor="text1"/>
        </w:rPr>
        <w:t>organizations that participated in distinctly anti-LGBT+ conferences (e.g., World Congress of Families</w:t>
      </w:r>
      <w:r w:rsidR="00EC129D">
        <w:rPr>
          <w:color w:val="000000" w:themeColor="text1"/>
        </w:rPr>
        <w:t>)</w:t>
      </w:r>
      <w:r w:rsidR="009A6414">
        <w:rPr>
          <w:color w:val="000000" w:themeColor="text1"/>
        </w:rPr>
        <w:t xml:space="preserve">, </w:t>
      </w:r>
      <w:r w:rsidR="00EC129D">
        <w:rPr>
          <w:color w:val="000000" w:themeColor="text1"/>
        </w:rPr>
        <w:t>participate in campaigns against marriage equality at the state and federal-level</w:t>
      </w:r>
      <w:r w:rsidR="009A6414">
        <w:rPr>
          <w:color w:val="000000" w:themeColor="text1"/>
        </w:rPr>
        <w:t xml:space="preserve"> by signing</w:t>
      </w:r>
      <w:r w:rsidR="00EC129D">
        <w:rPr>
          <w:color w:val="000000" w:themeColor="text1"/>
        </w:rPr>
        <w:t xml:space="preserve"> petitions</w:t>
      </w:r>
      <w:r w:rsidR="009A6414">
        <w:rPr>
          <w:color w:val="000000" w:themeColor="text1"/>
        </w:rPr>
        <w:t xml:space="preserve"> or </w:t>
      </w:r>
      <w:r w:rsidR="00EC129D">
        <w:rPr>
          <w:color w:val="000000" w:themeColor="text1"/>
        </w:rPr>
        <w:t>attending rallies</w:t>
      </w:r>
      <w:r w:rsidR="009A6414">
        <w:rPr>
          <w:color w:val="000000" w:themeColor="text1"/>
        </w:rPr>
        <w:t xml:space="preserve"> (e.g.,</w:t>
      </w:r>
      <w:r w:rsidR="00F203A2">
        <w:rPr>
          <w:color w:val="000000" w:themeColor="text1"/>
        </w:rPr>
        <w:t xml:space="preserve"> 2004 Mayday For Marriage,</w:t>
      </w:r>
      <w:r w:rsidR="009A6414">
        <w:rPr>
          <w:color w:val="000000" w:themeColor="text1"/>
        </w:rPr>
        <w:t xml:space="preserve"> 2014 March for Marriage</w:t>
      </w:r>
      <w:r w:rsidR="00F203A2">
        <w:rPr>
          <w:color w:val="000000" w:themeColor="text1"/>
        </w:rPr>
        <w:t>)</w:t>
      </w:r>
      <w:r w:rsidR="00EC129D">
        <w:rPr>
          <w:color w:val="000000" w:themeColor="text1"/>
        </w:rPr>
        <w:t>, or</w:t>
      </w:r>
      <w:r w:rsidR="009A6414">
        <w:rPr>
          <w:color w:val="000000" w:themeColor="text1"/>
        </w:rPr>
        <w:t xml:space="preserve"> </w:t>
      </w:r>
      <w:r w:rsidR="00F203A2">
        <w:rPr>
          <w:color w:val="000000" w:themeColor="text1"/>
        </w:rPr>
        <w:t>being designated</w:t>
      </w:r>
      <w:r w:rsidR="009A6414">
        <w:rPr>
          <w:color w:val="000000" w:themeColor="text1"/>
        </w:rPr>
        <w:t xml:space="preserve"> as anti-LGBT+ in academic studies and reports (e.g., Fetner 2008).</w:t>
      </w:r>
      <w:r w:rsidR="00EC129D">
        <w:rPr>
          <w:color w:val="000000" w:themeColor="text1"/>
        </w:rPr>
        <w:t xml:space="preserve"> </w:t>
      </w:r>
      <w:r w:rsidR="001A3639">
        <w:rPr>
          <w:color w:val="000000" w:themeColor="text1"/>
        </w:rPr>
        <w:t xml:space="preserve">This initial set results in </w:t>
      </w:r>
      <w:r w:rsidR="00D20A86">
        <w:rPr>
          <w:color w:val="000000" w:themeColor="text1"/>
        </w:rPr>
        <w:t>65</w:t>
      </w:r>
      <w:r w:rsidR="0035748A">
        <w:rPr>
          <w:color w:val="000000" w:themeColor="text1"/>
        </w:rPr>
        <w:t>7</w:t>
      </w:r>
      <w:r w:rsidR="00D20A86">
        <w:rPr>
          <w:color w:val="000000" w:themeColor="text1"/>
        </w:rPr>
        <w:t xml:space="preserve"> </w:t>
      </w:r>
      <w:r w:rsidR="001A3639">
        <w:rPr>
          <w:color w:val="000000" w:themeColor="text1"/>
        </w:rPr>
        <w:t>organizations.</w:t>
      </w:r>
    </w:p>
    <w:p w14:paraId="15A4AFB1" w14:textId="1AB9F9BB" w:rsidR="00F369F8" w:rsidRDefault="00F203A2" w:rsidP="003F3FD4">
      <w:pPr>
        <w:spacing w:line="360" w:lineRule="auto"/>
        <w:ind w:firstLine="720"/>
        <w:rPr>
          <w:color w:val="000000" w:themeColor="text1"/>
        </w:rPr>
      </w:pPr>
      <w:r>
        <w:rPr>
          <w:color w:val="000000" w:themeColor="text1"/>
        </w:rPr>
        <w:t>Next, we take a network approach to identify additional organizations with whom these initial anti-LGBT+ organizations have a financial relationship. Schedule I of the Form 990 requires nonprofits to report the specific, U.S.-based entities they give money to. For example,</w:t>
      </w:r>
      <w:r w:rsidR="001A3639">
        <w:rPr>
          <w:color w:val="000000" w:themeColor="text1"/>
        </w:rPr>
        <w:t xml:space="preserve"> in 2011, Focus on the Family reported giving $30,958 to the Minnesota Family Institute for “voter registration</w:t>
      </w:r>
      <w:r w:rsidR="00357CEC">
        <w:rPr>
          <w:color w:val="000000" w:themeColor="text1"/>
        </w:rPr>
        <w:t>” while the National Organization for Marriage gave Radio Vision Cristiana $25,000 for “general support.” Consequently</w:t>
      </w:r>
      <w:r w:rsidR="001A3639">
        <w:rPr>
          <w:color w:val="000000" w:themeColor="text1"/>
        </w:rPr>
        <w:t xml:space="preserve">, the Minnesota Family Institute </w:t>
      </w:r>
      <w:r w:rsidR="002B3B76">
        <w:rPr>
          <w:color w:val="000000" w:themeColor="text1"/>
        </w:rPr>
        <w:t xml:space="preserve">and Radio Vision Cristiana </w:t>
      </w:r>
      <w:r w:rsidR="001A3639">
        <w:rPr>
          <w:color w:val="000000" w:themeColor="text1"/>
        </w:rPr>
        <w:t xml:space="preserve">become </w:t>
      </w:r>
      <w:r w:rsidR="001A535F">
        <w:rPr>
          <w:color w:val="000000" w:themeColor="text1"/>
        </w:rPr>
        <w:t>classified</w:t>
      </w:r>
      <w:r w:rsidR="001A3639">
        <w:rPr>
          <w:color w:val="000000" w:themeColor="text1"/>
        </w:rPr>
        <w:t xml:space="preserve"> “anti-LGBT+.” </w:t>
      </w:r>
      <w:r w:rsidR="001A535F">
        <w:rPr>
          <w:color w:val="000000" w:themeColor="text1"/>
        </w:rPr>
        <w:t xml:space="preserve">After repeating this process for every year one of initial anti-LGBT+ organizations submitted a Schedule I. </w:t>
      </w:r>
      <w:r w:rsidR="00BE48C6">
        <w:rPr>
          <w:color w:val="000000" w:themeColor="text1"/>
        </w:rPr>
        <w:t xml:space="preserve">This process results in xx nonprofits being designated as “Anti-LGBT+” in total. </w:t>
      </w:r>
    </w:p>
    <w:p w14:paraId="6BAE2BDC" w14:textId="77777777" w:rsidR="00FB1202" w:rsidRDefault="00FB1202" w:rsidP="003F3FD4">
      <w:pPr>
        <w:spacing w:line="360" w:lineRule="auto"/>
        <w:ind w:firstLine="720"/>
        <w:rPr>
          <w:color w:val="000000" w:themeColor="text1"/>
        </w:rPr>
      </w:pPr>
    </w:p>
    <w:p w14:paraId="5662AAC5" w14:textId="51F4D312" w:rsidR="006F3077" w:rsidRDefault="006F3077" w:rsidP="003F3FD4">
      <w:pPr>
        <w:spacing w:line="360" w:lineRule="auto"/>
        <w:rPr>
          <w:i/>
          <w:iCs/>
          <w:color w:val="000000" w:themeColor="text1"/>
        </w:rPr>
      </w:pPr>
      <w:r>
        <w:rPr>
          <w:i/>
          <w:iCs/>
          <w:color w:val="000000" w:themeColor="text1"/>
        </w:rPr>
        <w:t>Alternative Explanations.</w:t>
      </w:r>
    </w:p>
    <w:p w14:paraId="38523CBF" w14:textId="4F5F532E" w:rsidR="00C3205A" w:rsidRDefault="00C3205A" w:rsidP="003F3FD4">
      <w:pPr>
        <w:spacing w:line="360" w:lineRule="auto"/>
        <w:rPr>
          <w:color w:val="000000" w:themeColor="text1"/>
        </w:rPr>
      </w:pPr>
      <w:r>
        <w:rPr>
          <w:color w:val="000000" w:themeColor="text1"/>
        </w:rPr>
        <w:lastRenderedPageBreak/>
        <w:t>While our aim is to understand the distinct effect of marriage equality on anti-LGBT+ organization’s foreign expenses, it is imperative to account for alternative explanations that close off spurious paths. Because the effect we are interested in estimating is at the state-level, we direct our control variables here as well</w:t>
      </w:r>
      <w:r w:rsidR="009C608F">
        <w:rPr>
          <w:color w:val="000000" w:themeColor="text1"/>
        </w:rPr>
        <w:t xml:space="preserve">. These state-level controls </w:t>
      </w:r>
      <w:proofErr w:type="gramStart"/>
      <w:r w:rsidR="001B1380">
        <w:rPr>
          <w:color w:val="000000" w:themeColor="text1"/>
        </w:rPr>
        <w:t>are:</w:t>
      </w:r>
      <w:proofErr w:type="gramEnd"/>
      <w:r w:rsidR="009C608F">
        <w:rPr>
          <w:color w:val="000000" w:themeColor="text1"/>
        </w:rPr>
        <w:t xml:space="preserve"> gross domestic product (logged), percent of the population with college degree (associates or higher), percent of the population foreign</w:t>
      </w:r>
      <w:r w:rsidR="001B1380">
        <w:rPr>
          <w:color w:val="000000" w:themeColor="text1"/>
        </w:rPr>
        <w:t>-</w:t>
      </w:r>
      <w:r w:rsidR="009C608F">
        <w:rPr>
          <w:color w:val="000000" w:themeColor="text1"/>
        </w:rPr>
        <w:t xml:space="preserve">born, </w:t>
      </w:r>
      <w:r w:rsidR="0047151A">
        <w:rPr>
          <w:color w:val="000000" w:themeColor="text1"/>
        </w:rPr>
        <w:t>number of registered churches (logged), total number of nonprofits (logged), an indicator for whether the governor is a Republican, and state-level fixed effects. At the organization level, we only include organization-level fixed effects and</w:t>
      </w:r>
      <w:r w:rsidR="001B1380">
        <w:rPr>
          <w:color w:val="000000" w:themeColor="text1"/>
        </w:rPr>
        <w:t xml:space="preserve"> then</w:t>
      </w:r>
      <w:r w:rsidR="0047151A">
        <w:rPr>
          <w:color w:val="000000" w:themeColor="text1"/>
        </w:rPr>
        <w:t xml:space="preserve"> </w:t>
      </w:r>
      <w:r w:rsidR="001B1380">
        <w:rPr>
          <w:color w:val="000000" w:themeColor="text1"/>
        </w:rPr>
        <w:t xml:space="preserve">total expenses (logged) </w:t>
      </w:r>
      <w:r w:rsidR="0047151A">
        <w:rPr>
          <w:color w:val="000000" w:themeColor="text1"/>
        </w:rPr>
        <w:t>in models with raw dollars as the dependent variable</w:t>
      </w:r>
      <w:r w:rsidR="001B1380">
        <w:rPr>
          <w:color w:val="000000" w:themeColor="text1"/>
        </w:rPr>
        <w:t>.</w:t>
      </w:r>
      <w:r w:rsidR="0047151A">
        <w:rPr>
          <w:color w:val="000000" w:themeColor="text1"/>
        </w:rPr>
        <w:t xml:space="preserve"> </w:t>
      </w:r>
    </w:p>
    <w:p w14:paraId="1706F237" w14:textId="0086EE0B" w:rsidR="00524FB0" w:rsidRDefault="00524FB0" w:rsidP="003F3FD4">
      <w:pPr>
        <w:spacing w:line="360" w:lineRule="auto"/>
        <w:rPr>
          <w:color w:val="000000" w:themeColor="text1"/>
        </w:rPr>
      </w:pPr>
    </w:p>
    <w:p w14:paraId="5366C91A" w14:textId="7B6F8599" w:rsidR="00524FB0" w:rsidRDefault="00524FB0" w:rsidP="003F3FD4">
      <w:pPr>
        <w:spacing w:line="360" w:lineRule="auto"/>
        <w:rPr>
          <w:i/>
          <w:iCs/>
          <w:color w:val="000000" w:themeColor="text1"/>
        </w:rPr>
      </w:pPr>
      <w:r>
        <w:rPr>
          <w:i/>
          <w:iCs/>
          <w:color w:val="000000" w:themeColor="text1"/>
        </w:rPr>
        <w:t>Analytic Sample</w:t>
      </w:r>
    </w:p>
    <w:p w14:paraId="006533C6" w14:textId="39351E63" w:rsidR="00524FB0" w:rsidRDefault="00524FB0" w:rsidP="003F3FD4">
      <w:pPr>
        <w:spacing w:line="360" w:lineRule="auto"/>
        <w:rPr>
          <w:color w:val="000000" w:themeColor="text1"/>
        </w:rPr>
      </w:pPr>
    </w:p>
    <w:p w14:paraId="3BB930AF" w14:textId="6492CFBC" w:rsidR="00DC4BC3" w:rsidRPr="001079DD" w:rsidRDefault="00524FB0" w:rsidP="003F3FD4">
      <w:pPr>
        <w:spacing w:line="360" w:lineRule="auto"/>
        <w:rPr>
          <w:i/>
          <w:iCs/>
          <w:color w:val="000000" w:themeColor="text1"/>
        </w:rPr>
      </w:pPr>
      <w:r>
        <w:rPr>
          <w:i/>
          <w:iCs/>
          <w:color w:val="000000" w:themeColor="text1"/>
        </w:rPr>
        <w:t>Estimation Strategy</w:t>
      </w:r>
    </w:p>
    <w:p w14:paraId="314AD2F1" w14:textId="77777777" w:rsidR="00DC4BC3" w:rsidRDefault="00DC4BC3" w:rsidP="003F3FD4">
      <w:pPr>
        <w:spacing w:line="360" w:lineRule="auto"/>
        <w:jc w:val="center"/>
        <w:rPr>
          <w:b/>
          <w:bCs/>
          <w:color w:val="000000" w:themeColor="text1"/>
        </w:rPr>
      </w:pPr>
    </w:p>
    <w:p w14:paraId="55F52E0D" w14:textId="4A8D7EEB" w:rsidR="006F3077" w:rsidRDefault="00F369F8" w:rsidP="003F3FD4">
      <w:pPr>
        <w:spacing w:line="360" w:lineRule="auto"/>
        <w:jc w:val="center"/>
        <w:rPr>
          <w:b/>
          <w:bCs/>
          <w:color w:val="000000" w:themeColor="text1"/>
        </w:rPr>
      </w:pPr>
      <w:r>
        <w:rPr>
          <w:b/>
          <w:bCs/>
          <w:color w:val="000000" w:themeColor="text1"/>
        </w:rPr>
        <w:t>Preliminary Results</w:t>
      </w:r>
    </w:p>
    <w:p w14:paraId="43DB9466" w14:textId="00F7E9A9" w:rsidR="00F369F8" w:rsidRDefault="00F369F8" w:rsidP="003F3FD4">
      <w:pPr>
        <w:spacing w:line="360" w:lineRule="auto"/>
        <w:jc w:val="center"/>
        <w:rPr>
          <w:b/>
          <w:bCs/>
          <w:color w:val="000000" w:themeColor="text1"/>
        </w:rPr>
      </w:pPr>
    </w:p>
    <w:p w14:paraId="41CBB10A" w14:textId="1321F856" w:rsidR="001079DD" w:rsidRDefault="001079DD" w:rsidP="003F3FD4">
      <w:pPr>
        <w:spacing w:line="360" w:lineRule="auto"/>
        <w:jc w:val="center"/>
        <w:rPr>
          <w:b/>
          <w:bCs/>
          <w:color w:val="000000" w:themeColor="text1"/>
        </w:rPr>
      </w:pPr>
      <w:r>
        <w:rPr>
          <w:b/>
          <w:bCs/>
          <w:color w:val="000000" w:themeColor="text1"/>
        </w:rPr>
        <w:t>Robustness and Auxiliary Analyses</w:t>
      </w:r>
    </w:p>
    <w:p w14:paraId="1940A534" w14:textId="7D79F409" w:rsidR="001079DD" w:rsidRDefault="00E65937" w:rsidP="003F3FD4">
      <w:pPr>
        <w:spacing w:line="360" w:lineRule="auto"/>
        <w:jc w:val="center"/>
        <w:rPr>
          <w:color w:val="000000" w:themeColor="text1"/>
        </w:rPr>
      </w:pPr>
      <w:r>
        <w:rPr>
          <w:color w:val="000000" w:themeColor="text1"/>
        </w:rPr>
        <w:t>Frank test</w:t>
      </w:r>
    </w:p>
    <w:p w14:paraId="4A9407BD" w14:textId="33326E73" w:rsidR="00E65937" w:rsidRDefault="00E65937" w:rsidP="003F3FD4">
      <w:pPr>
        <w:spacing w:line="360" w:lineRule="auto"/>
        <w:jc w:val="center"/>
        <w:rPr>
          <w:color w:val="000000" w:themeColor="text1"/>
        </w:rPr>
      </w:pPr>
      <w:r>
        <w:rPr>
          <w:color w:val="000000" w:themeColor="text1"/>
        </w:rPr>
        <w:t>Assessment of church switching and how much money that pulls out from analysis.</w:t>
      </w:r>
    </w:p>
    <w:p w14:paraId="30C405C6" w14:textId="77777777" w:rsidR="00E65937" w:rsidRPr="00E65937" w:rsidRDefault="00E65937" w:rsidP="003F3FD4">
      <w:pPr>
        <w:spacing w:line="360" w:lineRule="auto"/>
        <w:jc w:val="center"/>
        <w:rPr>
          <w:color w:val="000000" w:themeColor="text1"/>
        </w:rPr>
      </w:pPr>
    </w:p>
    <w:p w14:paraId="34DA4853" w14:textId="3455ADB1" w:rsidR="007723F1" w:rsidRDefault="00F7598F" w:rsidP="003F3FD4">
      <w:pPr>
        <w:spacing w:line="360" w:lineRule="auto"/>
        <w:jc w:val="center"/>
        <w:rPr>
          <w:b/>
          <w:bCs/>
          <w:color w:val="000000" w:themeColor="text1"/>
        </w:rPr>
      </w:pPr>
      <w:r>
        <w:rPr>
          <w:b/>
          <w:bCs/>
          <w:color w:val="000000" w:themeColor="text1"/>
        </w:rPr>
        <w:t>Discussion and Conclusion</w:t>
      </w:r>
    </w:p>
    <w:p w14:paraId="1EF1D8AA" w14:textId="58B0B610" w:rsidR="007723F1" w:rsidRDefault="00F7598F" w:rsidP="003F3FD4">
      <w:pPr>
        <w:pStyle w:val="ListParagraph"/>
        <w:numPr>
          <w:ilvl w:val="0"/>
          <w:numId w:val="3"/>
        </w:numPr>
        <w:spacing w:line="360" w:lineRule="auto"/>
        <w:rPr>
          <w:color w:val="000000" w:themeColor="text1"/>
        </w:rPr>
      </w:pPr>
      <w:r>
        <w:rPr>
          <w:color w:val="000000" w:themeColor="text1"/>
        </w:rPr>
        <w:t>Implications at t</w:t>
      </w:r>
      <w:r w:rsidR="007723F1">
        <w:rPr>
          <w:color w:val="000000" w:themeColor="text1"/>
        </w:rPr>
        <w:t>hree scales:</w:t>
      </w:r>
    </w:p>
    <w:p w14:paraId="4E1815B8" w14:textId="35D68E7B" w:rsidR="007723F1" w:rsidRDefault="007723F1" w:rsidP="003F3FD4">
      <w:pPr>
        <w:pStyle w:val="ListParagraph"/>
        <w:numPr>
          <w:ilvl w:val="1"/>
          <w:numId w:val="3"/>
        </w:numPr>
        <w:spacing w:line="360" w:lineRule="auto"/>
        <w:rPr>
          <w:color w:val="000000" w:themeColor="text1"/>
        </w:rPr>
      </w:pPr>
      <w:r>
        <w:rPr>
          <w:color w:val="000000" w:themeColor="text1"/>
        </w:rPr>
        <w:t>Why is matters for understanding anti-LGBT+ networks. Important to know how the international “pro-family” movement is financed. Has all these effects but internal dynamics less studied quantitatively.</w:t>
      </w:r>
    </w:p>
    <w:p w14:paraId="0324CDAB" w14:textId="7551489A" w:rsidR="007723F1" w:rsidRDefault="007723F1" w:rsidP="003F3FD4">
      <w:pPr>
        <w:pStyle w:val="ListParagraph"/>
        <w:numPr>
          <w:ilvl w:val="1"/>
          <w:numId w:val="3"/>
        </w:numPr>
        <w:spacing w:line="360" w:lineRule="auto"/>
        <w:rPr>
          <w:color w:val="000000" w:themeColor="text1"/>
        </w:rPr>
      </w:pPr>
      <w:r>
        <w:rPr>
          <w:color w:val="000000" w:themeColor="text1"/>
        </w:rPr>
        <w:t>Why is matters for social movements scholarship, generally.</w:t>
      </w:r>
    </w:p>
    <w:p w14:paraId="4A5B3388" w14:textId="45E25BA7" w:rsidR="00660A65" w:rsidRDefault="00C53AA5" w:rsidP="003F3FD4">
      <w:pPr>
        <w:pStyle w:val="ListParagraph"/>
        <w:numPr>
          <w:ilvl w:val="2"/>
          <w:numId w:val="3"/>
        </w:numPr>
        <w:spacing w:line="360" w:lineRule="auto"/>
        <w:rPr>
          <w:color w:val="000000" w:themeColor="text1"/>
        </w:rPr>
      </w:pPr>
      <w:r>
        <w:rPr>
          <w:color w:val="000000" w:themeColor="text1"/>
        </w:rPr>
        <w:t>One line of research suggests that it’s only after securing success as home groups turn abroad. Or, at least, this has been the attention typically from Global North organizations. Anti-LGBT+ changes things in that it shows that rather than a reinvestment they may turn internationally.</w:t>
      </w:r>
    </w:p>
    <w:p w14:paraId="17E2DFB3" w14:textId="5E89ACF4" w:rsidR="00C53AA5" w:rsidRDefault="00C53AA5" w:rsidP="003F3FD4">
      <w:pPr>
        <w:pStyle w:val="ListParagraph"/>
        <w:numPr>
          <w:ilvl w:val="3"/>
          <w:numId w:val="3"/>
        </w:numPr>
        <w:spacing w:line="360" w:lineRule="auto"/>
        <w:rPr>
          <w:color w:val="000000" w:themeColor="text1"/>
        </w:rPr>
      </w:pPr>
      <w:r>
        <w:rPr>
          <w:color w:val="000000" w:themeColor="text1"/>
        </w:rPr>
        <w:lastRenderedPageBreak/>
        <w:t>Of course, because they have so much money, they may be able to do both simultaneously – even if international expenditures as a budget priority increase.</w:t>
      </w:r>
    </w:p>
    <w:p w14:paraId="59F817E8" w14:textId="355E75FE" w:rsidR="00CD2117" w:rsidRPr="00F110C9" w:rsidRDefault="007723F1" w:rsidP="003F3FD4">
      <w:pPr>
        <w:pStyle w:val="ListParagraph"/>
        <w:numPr>
          <w:ilvl w:val="1"/>
          <w:numId w:val="3"/>
        </w:numPr>
        <w:spacing w:line="360" w:lineRule="auto"/>
        <w:rPr>
          <w:color w:val="000000" w:themeColor="text1"/>
        </w:rPr>
      </w:pPr>
      <w:r>
        <w:rPr>
          <w:color w:val="000000" w:themeColor="text1"/>
        </w:rPr>
        <w:t>Why is matters for understanding broader global and transnational processes in the international system i.e., Illiberalis</w:t>
      </w:r>
      <w:r w:rsidR="00F110C9">
        <w:rPr>
          <w:color w:val="000000" w:themeColor="text1"/>
        </w:rPr>
        <w:t>m</w:t>
      </w:r>
    </w:p>
    <w:p w14:paraId="241CBF77" w14:textId="77777777" w:rsidR="00B70711" w:rsidRDefault="00B70711" w:rsidP="003F3FD4">
      <w:pPr>
        <w:spacing w:line="360" w:lineRule="auto"/>
        <w:rPr>
          <w:color w:val="000000" w:themeColor="text1"/>
        </w:rPr>
      </w:pPr>
    </w:p>
    <w:p w14:paraId="369E91B4" w14:textId="13781630" w:rsidR="00C9506C" w:rsidRDefault="00426D72" w:rsidP="003F3FD4">
      <w:pPr>
        <w:spacing w:line="360" w:lineRule="auto"/>
      </w:pPr>
      <w:r>
        <w:tab/>
      </w:r>
      <w:r w:rsidR="001079DD">
        <w:t>This is only the role of U.S. A</w:t>
      </w:r>
      <w:r w:rsidR="00FC6174">
        <w:t>nti-LGBT+ efforts are receiving</w:t>
      </w:r>
      <w:r w:rsidR="00B96F9F">
        <w:t xml:space="preserve"> increased</w:t>
      </w:r>
      <w:r w:rsidR="00FC6174">
        <w:t xml:space="preserve"> financial resources from other sources. This could either be from actors based </w:t>
      </w:r>
      <w:r w:rsidR="003A7D65">
        <w:t>outside the U.S.</w:t>
      </w:r>
      <w:r w:rsidR="00FC6174">
        <w:t xml:space="preserve"> (e.g., </w:t>
      </w:r>
      <w:proofErr w:type="spellStart"/>
      <w:r w:rsidR="00FC6174">
        <w:t>CitizenGo</w:t>
      </w:r>
      <w:proofErr w:type="spellEnd"/>
      <w:r w:rsidR="00FC6174">
        <w:t xml:space="preserve"> in Spain,</w:t>
      </w:r>
      <w:r w:rsidR="006A2D39">
        <w:t xml:space="preserve"> Russian</w:t>
      </w:r>
      <w:r w:rsidR="00FC6174">
        <w:t xml:space="preserve"> Orthodox Church) or</w:t>
      </w:r>
      <w:r w:rsidR="003A7D65">
        <w:t xml:space="preserve"> </w:t>
      </w:r>
      <w:r w:rsidR="00FC6174">
        <w:t xml:space="preserve">other U.S.-based entities </w:t>
      </w:r>
      <w:r w:rsidR="003A7D65">
        <w:t xml:space="preserve">besides nonprofits </w:t>
      </w:r>
      <w:r w:rsidR="006A2D39">
        <w:t xml:space="preserve">(e.g., </w:t>
      </w:r>
      <w:r w:rsidR="00FC6174">
        <w:t>churches</w:t>
      </w:r>
      <w:r w:rsidR="006A2D39">
        <w:t>)</w:t>
      </w:r>
      <w:r w:rsidR="00FC6174">
        <w:t xml:space="preserve">. </w:t>
      </w:r>
      <w:r w:rsidR="006A2D39">
        <w:t>Regarding the latter, the plausibility of churches being a conduit for foreign investments is significant. Some research already highlights the role of (para)churches in advancing anti-LGBT+ efforts (</w:t>
      </w:r>
      <w:r w:rsidR="0080695E">
        <w:t>Dreier 2018</w:t>
      </w:r>
      <w:r w:rsidR="006A2D39">
        <w:t xml:space="preserve">). More important for the present case, though, is that </w:t>
      </w:r>
      <w:r w:rsidR="002405D9">
        <w:t xml:space="preserve">churches are not required to disclose expenditures </w:t>
      </w:r>
      <w:r w:rsidR="006A2D39">
        <w:t xml:space="preserve">unlike other tax-exempt </w:t>
      </w:r>
      <w:r w:rsidR="002405D9">
        <w:t>entities</w:t>
      </w:r>
      <w:r w:rsidR="006A2D39">
        <w:t xml:space="preserve"> (e.g., nonprofits)</w:t>
      </w:r>
      <w:r w:rsidR="002405D9">
        <w:t xml:space="preserve">. Therefore, this creates a pathway for foreign expenditures to reach external audiences while evading public </w:t>
      </w:r>
      <w:r w:rsidR="0080695E">
        <w:t>scrutiny</w:t>
      </w:r>
      <w:r w:rsidR="002405D9">
        <w:t xml:space="preserve">. This is relevant because organizations in our sample undergo this transformation during our observation window. </w:t>
      </w:r>
      <w:r w:rsidR="00FC6174">
        <w:t>The Billy Graham Evangelistic Association</w:t>
      </w:r>
      <w:r w:rsidR="00816D1E">
        <w:t>, for example,</w:t>
      </w:r>
      <w:r w:rsidR="00FC6174">
        <w:t xml:space="preserve"> </w:t>
      </w:r>
      <w:r w:rsidR="00816D1E">
        <w:t>spen</w:t>
      </w:r>
      <w:r w:rsidR="006A2D39">
        <w:t>t</w:t>
      </w:r>
      <w:r w:rsidR="00816D1E">
        <w:t xml:space="preserve"> $23.8 million abroad between 2008 and 2014</w:t>
      </w:r>
      <w:r w:rsidR="006A2D39">
        <w:t xml:space="preserve"> as a registered nonprofit</w:t>
      </w:r>
      <w:r w:rsidR="00816D1E">
        <w:t xml:space="preserve">. However, in 2014, it re-organized into a church </w:t>
      </w:r>
      <w:r w:rsidR="00B62610">
        <w:t xml:space="preserve">and </w:t>
      </w:r>
      <w:r w:rsidR="0080695E">
        <w:t>stopped</w:t>
      </w:r>
      <w:r w:rsidR="00816D1E">
        <w:t xml:space="preserve"> disclos</w:t>
      </w:r>
      <w:r w:rsidR="0080695E">
        <w:t>ing</w:t>
      </w:r>
      <w:r w:rsidR="00816D1E">
        <w:t xml:space="preserve"> expenses to the U.S. government. </w:t>
      </w:r>
      <w:r w:rsidR="0080695E">
        <w:t xml:space="preserve">Consequently, </w:t>
      </w:r>
      <w:r w:rsidR="002405D9">
        <w:t xml:space="preserve">a significant source of funds </w:t>
      </w:r>
      <w:r w:rsidR="0080695E">
        <w:t xml:space="preserve">was </w:t>
      </w:r>
      <w:r w:rsidR="002405D9">
        <w:t xml:space="preserve">withdrawn from the </w:t>
      </w:r>
      <w:r w:rsidR="0080695E">
        <w:t>sample just as marriage equality was being introduced</w:t>
      </w:r>
      <w:r w:rsidR="002405D9">
        <w:t xml:space="preserve">. Therefore, while our analysis provides </w:t>
      </w:r>
      <w:r w:rsidR="0080695E">
        <w:t xml:space="preserve">strong </w:t>
      </w:r>
      <w:r w:rsidR="002405D9">
        <w:t xml:space="preserve">evidence that U.S. anti-LGBT+ nonprofits are not increasing investments following progressive change, counter to conventional wisdom, </w:t>
      </w:r>
      <w:r w:rsidR="0080695E">
        <w:t>these findings</w:t>
      </w:r>
      <w:r w:rsidR="001E09DD">
        <w:t xml:space="preserve"> shif</w:t>
      </w:r>
      <w:r w:rsidR="0080695E">
        <w:t>t</w:t>
      </w:r>
      <w:r w:rsidR="001E09DD">
        <w:t xml:space="preserve"> </w:t>
      </w:r>
      <w:r w:rsidR="002405D9">
        <w:t xml:space="preserve">scrutiny </w:t>
      </w:r>
      <w:r w:rsidR="001E09DD">
        <w:t xml:space="preserve">toward these other potential funding sources to understand the true effects of progressive policy change on the internationalization of social movements. </w:t>
      </w:r>
    </w:p>
    <w:p w14:paraId="114285A3" w14:textId="77777777" w:rsidR="00C9506C" w:rsidRPr="00330051" w:rsidRDefault="00C9506C" w:rsidP="003F3FD4">
      <w:pPr>
        <w:spacing w:line="360" w:lineRule="auto"/>
        <w:ind w:firstLine="720"/>
      </w:pPr>
    </w:p>
    <w:sectPr w:rsidR="00C9506C" w:rsidRPr="00330051" w:rsidSect="001460EA">
      <w:footerReference w:type="even" r:id="rId12"/>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án Rojas Cabal" w:date="2022-07-27T08:59:00Z" w:initials="SRC">
    <w:p w14:paraId="7871B201" w14:textId="77777777" w:rsidR="003F3FD4" w:rsidRDefault="003F3FD4" w:rsidP="005B6182">
      <w:r>
        <w:rPr>
          <w:rStyle w:val="CommentReference"/>
        </w:rPr>
        <w:annotationRef/>
      </w:r>
      <w:r>
        <w:rPr>
          <w:sz w:val="20"/>
          <w:szCs w:val="20"/>
        </w:rPr>
        <w:t>Another title that communicates how Anti-LGBTQ+ orgs are taking their fight to another place?</w:t>
      </w:r>
    </w:p>
    <w:p w14:paraId="3CC6D8E2" w14:textId="77777777" w:rsidR="003F3FD4" w:rsidRDefault="003F3FD4" w:rsidP="005B6182"/>
    <w:p w14:paraId="695EF5A4" w14:textId="77777777" w:rsidR="003F3FD4" w:rsidRDefault="003F3FD4" w:rsidP="005B6182">
      <w:r>
        <w:rPr>
          <w:sz w:val="20"/>
          <w:szCs w:val="20"/>
        </w:rPr>
        <w:t>Fighting in the Rearguard, or something like that.</w:t>
      </w:r>
    </w:p>
  </w:comment>
  <w:comment w:id="11" w:author="Sebastián Rojas Cabal" w:date="2022-07-27T09:07:00Z" w:initials="SRC">
    <w:p w14:paraId="4F6590F5" w14:textId="77777777" w:rsidR="001D6C39" w:rsidRDefault="001D6C39" w:rsidP="00BE6353">
      <w:r>
        <w:rPr>
          <w:rStyle w:val="CommentReference"/>
        </w:rPr>
        <w:annotationRef/>
      </w:r>
      <w:r>
        <w:rPr>
          <w:sz w:val="20"/>
          <w:szCs w:val="20"/>
        </w:rPr>
        <w:t>I see why you want to jump to this question but let’s hold off the distinction then, given what ou write below.</w:t>
      </w:r>
    </w:p>
  </w:comment>
  <w:comment w:id="18" w:author="Sebastián Rojas Cabal" w:date="2022-07-27T09:07:00Z" w:initials="SRC">
    <w:p w14:paraId="0774BFD2" w14:textId="77777777" w:rsidR="001D6C39" w:rsidRDefault="001D6C39" w:rsidP="00F81CC6">
      <w:r>
        <w:rPr>
          <w:rStyle w:val="CommentReference"/>
        </w:rPr>
        <w:annotationRef/>
      </w:r>
      <w:r>
        <w:rPr>
          <w:sz w:val="20"/>
          <w:szCs w:val="20"/>
        </w:rPr>
        <w:t>We’re going to have to flesh this out here.</w:t>
      </w:r>
    </w:p>
  </w:comment>
  <w:comment w:id="19" w:author="Sebastián Rojas Cabal" w:date="2022-07-27T09:11:00Z" w:initials="SRC">
    <w:p w14:paraId="4605B1CA" w14:textId="77777777" w:rsidR="00025ABA" w:rsidRDefault="00025ABA" w:rsidP="004F0C20">
      <w:r>
        <w:rPr>
          <w:rStyle w:val="CommentReference"/>
        </w:rPr>
        <w:annotationRef/>
      </w:r>
      <w:r>
        <w:rPr>
          <w:sz w:val="20"/>
          <w:szCs w:val="20"/>
        </w:rPr>
        <w:t>Slightly odd sentence</w:t>
      </w:r>
    </w:p>
  </w:comment>
  <w:comment w:id="22" w:author="Sebastián Rojas Cabal" w:date="2022-07-27T09:13:00Z" w:initials="SRC">
    <w:p w14:paraId="2A2DC935" w14:textId="77777777" w:rsidR="00025ABA" w:rsidRDefault="00025ABA" w:rsidP="00DA0DC7">
      <w:r>
        <w:rPr>
          <w:rStyle w:val="CommentReference"/>
        </w:rPr>
        <w:annotationRef/>
      </w:r>
      <w:r>
        <w:rPr>
          <w:sz w:val="20"/>
          <w:szCs w:val="20"/>
        </w:rPr>
        <w:t>The LGBTQ element comes out of nowhere. We can just add a sentence saying that “A longstanding arena for illiberal organizing and contestation have been the rights of LGBTQ+ populations”.</w:t>
      </w:r>
    </w:p>
    <w:p w14:paraId="398CC83A" w14:textId="77777777" w:rsidR="00025ABA" w:rsidRDefault="00025ABA" w:rsidP="00DA0DC7"/>
    <w:p w14:paraId="06A492B6" w14:textId="77777777" w:rsidR="00025ABA" w:rsidRDefault="00025ABA" w:rsidP="00DA0DC7">
      <w:r>
        <w:rPr>
          <w:sz w:val="20"/>
          <w:szCs w:val="20"/>
        </w:rPr>
        <w:t>We could potentially even say LGBTQ+ rights are a strategic choice because they may be less vulnerable to “fads”? Idk</w:t>
      </w:r>
    </w:p>
  </w:comment>
  <w:comment w:id="51" w:author="Sebastián Rojas Cabal" w:date="2022-07-27T09:30:00Z" w:initials="SRC">
    <w:p w14:paraId="014DE79D" w14:textId="77777777" w:rsidR="00AA4FD5" w:rsidRDefault="00AA4FD5" w:rsidP="00216C70">
      <w:r>
        <w:rPr>
          <w:rStyle w:val="CommentReference"/>
        </w:rPr>
        <w:annotationRef/>
      </w:r>
      <w:r>
        <w:rPr>
          <w:sz w:val="20"/>
          <w:szCs w:val="20"/>
        </w:rPr>
        <w:t>Inequitable across what?</w:t>
      </w:r>
    </w:p>
  </w:comment>
  <w:comment w:id="56" w:author="Sebastián Rojas Cabal" w:date="2022-07-27T09:33:00Z" w:initials="SRC">
    <w:p w14:paraId="6218FCF5" w14:textId="77777777" w:rsidR="00AA4FD5" w:rsidRDefault="00AA4FD5" w:rsidP="00097C88">
      <w:r>
        <w:rPr>
          <w:rStyle w:val="CommentReference"/>
        </w:rPr>
        <w:annotationRef/>
      </w:r>
      <w:r>
        <w:rPr>
          <w:sz w:val="20"/>
          <w:szCs w:val="20"/>
        </w:rPr>
        <w:t>Re work this paragraph. Pick up the thread from the question with which the last paragraph ended.</w:t>
      </w:r>
    </w:p>
  </w:comment>
  <w:comment w:id="94" w:author="Sebastián Rojas Cabal" w:date="2022-07-27T09:48:00Z" w:initials="SRC">
    <w:p w14:paraId="532323DB" w14:textId="77777777" w:rsidR="00E30C1D" w:rsidRDefault="00E30C1D" w:rsidP="00742FC6">
      <w:r>
        <w:rPr>
          <w:rStyle w:val="CommentReference"/>
        </w:rPr>
        <w:annotationRef/>
      </w:r>
      <w:r>
        <w:rPr>
          <w:sz w:val="20"/>
          <w:szCs w:val="20"/>
        </w:rPr>
        <w:t>Why the parenthesis</w:t>
      </w:r>
    </w:p>
  </w:comment>
  <w:comment w:id="96" w:author="Sebastián Rojas Cabal" w:date="2022-07-27T10:00:00Z" w:initials="SRC">
    <w:p w14:paraId="7F90CCC1" w14:textId="77777777" w:rsidR="00367A8C" w:rsidRDefault="00367A8C" w:rsidP="005061FD">
      <w:r>
        <w:rPr>
          <w:rStyle w:val="CommentReference"/>
        </w:rPr>
        <w:annotationRef/>
      </w:r>
      <w:r>
        <w:rPr>
          <w:sz w:val="20"/>
          <w:szCs w:val="20"/>
        </w:rPr>
        <w:t>Stamatov?</w:t>
      </w:r>
    </w:p>
  </w:comment>
  <w:comment w:id="97" w:author="Sebastián Rojas Cabal" w:date="2022-07-27T10:08:00Z" w:initials="SRC">
    <w:p w14:paraId="3EB5F12F" w14:textId="77777777" w:rsidR="00432BBA" w:rsidRDefault="00432BBA" w:rsidP="006465FF">
      <w:r>
        <w:rPr>
          <w:rStyle w:val="CommentReference"/>
        </w:rPr>
        <w:annotationRef/>
      </w:r>
      <w:r>
        <w:rPr>
          <w:sz w:val="20"/>
          <w:szCs w:val="20"/>
        </w:rPr>
        <w:t>We really need this paragraph because we are essentially outlining a political economy for foreign spending in us-based non profits. We are arguing there is an international element/structural element, the outcome of which is the capacity and proclivity to spend. We are highlighting there is a domestic element that is the mechanism for the intensity of spending.</w:t>
      </w:r>
    </w:p>
  </w:comment>
  <w:comment w:id="99" w:author="Sebastián Rojas Cabal" w:date="2022-07-27T10:13:00Z" w:initials="SRC">
    <w:p w14:paraId="0F75484A" w14:textId="77777777" w:rsidR="000161D9" w:rsidRDefault="000161D9" w:rsidP="00212533">
      <w:r>
        <w:rPr>
          <w:rStyle w:val="CommentReference"/>
        </w:rPr>
        <w:annotationRef/>
      </w:r>
      <w:r>
        <w:rPr>
          <w:sz w:val="20"/>
          <w:szCs w:val="20"/>
        </w:rPr>
        <w:t>Can substantiate this. There are numerous possible pathways:</w:t>
      </w:r>
    </w:p>
    <w:p w14:paraId="2162F6A2" w14:textId="77777777" w:rsidR="000161D9" w:rsidRDefault="000161D9" w:rsidP="00212533">
      <w:r>
        <w:rPr>
          <w:sz w:val="20"/>
          <w:szCs w:val="20"/>
        </w:rPr>
        <w:t>1. With at-home losses, localists loose to globalists within the organization. Was there a change of guard in who made the decisions on how money was spent?</w:t>
      </w:r>
    </w:p>
    <w:p w14:paraId="6C9C5DB8" w14:textId="77777777" w:rsidR="000161D9" w:rsidRDefault="000161D9" w:rsidP="00212533">
      <w:r>
        <w:rPr>
          <w:sz w:val="20"/>
          <w:szCs w:val="20"/>
        </w:rPr>
        <w:t>2. Convinced that the battle was lost at home, organizing moved abroad.</w:t>
      </w:r>
    </w:p>
    <w:p w14:paraId="059D5138" w14:textId="77777777" w:rsidR="000161D9" w:rsidRDefault="000161D9" w:rsidP="00212533">
      <w:r>
        <w:rPr>
          <w:sz w:val="20"/>
          <w:szCs w:val="20"/>
        </w:rPr>
        <w:t>3. There was a “release”. There’s always been demand at home for the funds, especially during high-intensity moments such as the years leading up to marriage legalization. This meant orgs were more “stingy” in their foreign spending. Yet, after marriage equality passes, the stinginess is relaxed so there is a momentary spike in funding while there is a new equilibrium in the US. We do not have enough data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EF5A4" w15:done="0"/>
  <w15:commentEx w15:paraId="4F6590F5" w15:done="0"/>
  <w15:commentEx w15:paraId="0774BFD2" w15:done="0"/>
  <w15:commentEx w15:paraId="4605B1CA" w15:done="0"/>
  <w15:commentEx w15:paraId="06A492B6" w15:done="0"/>
  <w15:commentEx w15:paraId="014DE79D" w15:done="0"/>
  <w15:commentEx w15:paraId="6218FCF5" w15:done="0"/>
  <w15:commentEx w15:paraId="532323DB" w15:done="0"/>
  <w15:commentEx w15:paraId="7F90CCC1" w15:done="0"/>
  <w15:commentEx w15:paraId="3EB5F12F" w15:done="0"/>
  <w15:commentEx w15:paraId="059D51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7CF5" w16cex:dateUtc="2022-07-27T12:59:00Z"/>
  <w16cex:commentExtensible w16cex:durableId="268B7EC4" w16cex:dateUtc="2022-07-27T13:07:00Z"/>
  <w16cex:commentExtensible w16cex:durableId="268B7ED6" w16cex:dateUtc="2022-07-27T13:07:00Z"/>
  <w16cex:commentExtensible w16cex:durableId="268B7FCD" w16cex:dateUtc="2022-07-27T13:11:00Z"/>
  <w16cex:commentExtensible w16cex:durableId="268B8056" w16cex:dateUtc="2022-07-27T13:13:00Z"/>
  <w16cex:commentExtensible w16cex:durableId="268B8421" w16cex:dateUtc="2022-07-27T13:30:00Z"/>
  <w16cex:commentExtensible w16cex:durableId="268B84F6" w16cex:dateUtc="2022-07-27T13:33:00Z"/>
  <w16cex:commentExtensible w16cex:durableId="268B8882" w16cex:dateUtc="2022-07-27T13:48:00Z"/>
  <w16cex:commentExtensible w16cex:durableId="268B8B51" w16cex:dateUtc="2022-07-27T14:00:00Z"/>
  <w16cex:commentExtensible w16cex:durableId="268B8D21" w16cex:dateUtc="2022-07-27T14:08:00Z"/>
  <w16cex:commentExtensible w16cex:durableId="268B8E62" w16cex:dateUtc="2022-07-2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EF5A4" w16cid:durableId="268B7CF5"/>
  <w16cid:commentId w16cid:paraId="4F6590F5" w16cid:durableId="268B7EC4"/>
  <w16cid:commentId w16cid:paraId="0774BFD2" w16cid:durableId="268B7ED6"/>
  <w16cid:commentId w16cid:paraId="4605B1CA" w16cid:durableId="268B7FCD"/>
  <w16cid:commentId w16cid:paraId="06A492B6" w16cid:durableId="268B8056"/>
  <w16cid:commentId w16cid:paraId="014DE79D" w16cid:durableId="268B8421"/>
  <w16cid:commentId w16cid:paraId="6218FCF5" w16cid:durableId="268B84F6"/>
  <w16cid:commentId w16cid:paraId="532323DB" w16cid:durableId="268B8882"/>
  <w16cid:commentId w16cid:paraId="7F90CCC1" w16cid:durableId="268B8B51"/>
  <w16cid:commentId w16cid:paraId="3EB5F12F" w16cid:durableId="268B8D21"/>
  <w16cid:commentId w16cid:paraId="059D5138" w16cid:durableId="268B8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E4946" w14:textId="77777777" w:rsidR="00B44503" w:rsidRDefault="00B44503" w:rsidP="001460EA">
      <w:r>
        <w:separator/>
      </w:r>
    </w:p>
  </w:endnote>
  <w:endnote w:type="continuationSeparator" w:id="0">
    <w:p w14:paraId="27C8EC64" w14:textId="77777777" w:rsidR="00B44503" w:rsidRDefault="00B44503" w:rsidP="0014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abon">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171978"/>
      <w:docPartObj>
        <w:docPartGallery w:val="Page Numbers (Bottom of Page)"/>
        <w:docPartUnique/>
      </w:docPartObj>
    </w:sdtPr>
    <w:sdtContent>
      <w:p w14:paraId="1BBBD841" w14:textId="71E104CF" w:rsidR="001460EA" w:rsidRDefault="001460EA" w:rsidP="00334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200975E" w14:textId="77777777" w:rsidR="001460EA" w:rsidRDefault="001460EA" w:rsidP="001460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3537040"/>
      <w:docPartObj>
        <w:docPartGallery w:val="Page Numbers (Bottom of Page)"/>
        <w:docPartUnique/>
      </w:docPartObj>
    </w:sdtPr>
    <w:sdtContent>
      <w:p w14:paraId="7D55566B" w14:textId="2D68D939" w:rsidR="001460EA" w:rsidRPr="001460EA" w:rsidRDefault="001460EA" w:rsidP="0033493D">
        <w:pPr>
          <w:pStyle w:val="Footer"/>
          <w:framePr w:wrap="none" w:vAnchor="text" w:hAnchor="margin" w:xAlign="right" w:y="1"/>
          <w:rPr>
            <w:rStyle w:val="PageNumber"/>
            <w:sz w:val="20"/>
            <w:szCs w:val="20"/>
          </w:rPr>
        </w:pPr>
        <w:r w:rsidRPr="001460EA">
          <w:rPr>
            <w:rStyle w:val="PageNumber"/>
            <w:sz w:val="20"/>
            <w:szCs w:val="20"/>
          </w:rPr>
          <w:fldChar w:fldCharType="begin"/>
        </w:r>
        <w:r w:rsidRPr="001460EA">
          <w:rPr>
            <w:rStyle w:val="PageNumber"/>
            <w:sz w:val="20"/>
            <w:szCs w:val="20"/>
          </w:rPr>
          <w:instrText xml:space="preserve"> PAGE </w:instrText>
        </w:r>
        <w:r w:rsidRPr="001460EA">
          <w:rPr>
            <w:rStyle w:val="PageNumber"/>
            <w:sz w:val="20"/>
            <w:szCs w:val="20"/>
          </w:rPr>
          <w:fldChar w:fldCharType="separate"/>
        </w:r>
        <w:r w:rsidRPr="001460EA">
          <w:rPr>
            <w:rStyle w:val="PageNumber"/>
            <w:noProof/>
            <w:sz w:val="20"/>
            <w:szCs w:val="20"/>
          </w:rPr>
          <w:t>1</w:t>
        </w:r>
        <w:r w:rsidRPr="001460EA">
          <w:rPr>
            <w:rStyle w:val="PageNumber"/>
            <w:sz w:val="20"/>
            <w:szCs w:val="20"/>
          </w:rPr>
          <w:fldChar w:fldCharType="end"/>
        </w:r>
      </w:p>
    </w:sdtContent>
  </w:sdt>
  <w:p w14:paraId="20E1465E" w14:textId="77777777" w:rsidR="001460EA" w:rsidRPr="001460EA" w:rsidRDefault="001460EA" w:rsidP="001460EA">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1A0AB" w14:textId="77777777" w:rsidR="00B44503" w:rsidRDefault="00B44503" w:rsidP="001460EA">
      <w:r>
        <w:separator/>
      </w:r>
    </w:p>
  </w:footnote>
  <w:footnote w:type="continuationSeparator" w:id="0">
    <w:p w14:paraId="25D807FA" w14:textId="77777777" w:rsidR="00B44503" w:rsidRDefault="00B44503" w:rsidP="001460EA">
      <w:r>
        <w:continuationSeparator/>
      </w:r>
    </w:p>
  </w:footnote>
  <w:footnote w:id="1">
    <w:p w14:paraId="6D1C7719" w14:textId="6ED11594" w:rsidR="001426F6" w:rsidRDefault="001426F6" w:rsidP="001426F6">
      <w:pPr>
        <w:pStyle w:val="FootnoteText"/>
      </w:pPr>
      <w:r>
        <w:rPr>
          <w:rStyle w:val="FootnoteReference"/>
        </w:rPr>
        <w:footnoteRef/>
      </w:r>
      <w:r>
        <w:t xml:space="preserve">The National Center for Charitable Statistics undertook </w:t>
      </w:r>
      <w:r w:rsidR="000734C8">
        <w:t xml:space="preserve">the </w:t>
      </w:r>
      <w:r>
        <w:t>significant task of manually digitizing all Form 990 filings from 1998-2003. Consequently, prior to the IRS data release, investigations on nonprofits requiring detailed information were limited to this era</w:t>
      </w:r>
      <w:r w:rsidR="000734C8">
        <w:t xml:space="preserve"> or to</w:t>
      </w:r>
      <w:r w:rsidR="00346C02">
        <w:t xml:space="preserve"> specific</w:t>
      </w:r>
      <w:r w:rsidR="000734C8">
        <w:t xml:space="preserve"> subsets of nonprofits.</w:t>
      </w:r>
    </w:p>
  </w:footnote>
  <w:footnote w:id="2">
    <w:p w14:paraId="4385164A" w14:textId="7EE83F52" w:rsidR="00292399" w:rsidRDefault="00292399">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A80"/>
    <w:multiLevelType w:val="hybridMultilevel"/>
    <w:tmpl w:val="6EDEAB78"/>
    <w:lvl w:ilvl="0" w:tplc="793ED9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87DAC"/>
    <w:multiLevelType w:val="hybridMultilevel"/>
    <w:tmpl w:val="6548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56FA6"/>
    <w:multiLevelType w:val="hybridMultilevel"/>
    <w:tmpl w:val="3C7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B2F3E"/>
    <w:multiLevelType w:val="hybridMultilevel"/>
    <w:tmpl w:val="4C024D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073B26"/>
    <w:multiLevelType w:val="hybridMultilevel"/>
    <w:tmpl w:val="F8F44F2C"/>
    <w:lvl w:ilvl="0" w:tplc="EFD68D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B3D8B"/>
    <w:multiLevelType w:val="hybridMultilevel"/>
    <w:tmpl w:val="719612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29350AC"/>
    <w:multiLevelType w:val="hybridMultilevel"/>
    <w:tmpl w:val="16806F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5F17EB6"/>
    <w:multiLevelType w:val="hybridMultilevel"/>
    <w:tmpl w:val="9F9C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C4181"/>
    <w:multiLevelType w:val="hybridMultilevel"/>
    <w:tmpl w:val="45041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313858">
    <w:abstractNumId w:val="2"/>
  </w:num>
  <w:num w:numId="2" w16cid:durableId="1041632600">
    <w:abstractNumId w:val="1"/>
  </w:num>
  <w:num w:numId="3" w16cid:durableId="1112087839">
    <w:abstractNumId w:val="4"/>
  </w:num>
  <w:num w:numId="4" w16cid:durableId="787898360">
    <w:abstractNumId w:val="7"/>
  </w:num>
  <w:num w:numId="5" w16cid:durableId="1509783114">
    <w:abstractNumId w:val="3"/>
  </w:num>
  <w:num w:numId="6" w16cid:durableId="315232882">
    <w:abstractNumId w:val="5"/>
  </w:num>
  <w:num w:numId="7" w16cid:durableId="1838575352">
    <w:abstractNumId w:val="6"/>
  </w:num>
  <w:num w:numId="8" w16cid:durableId="722800910">
    <w:abstractNumId w:val="8"/>
  </w:num>
  <w:num w:numId="9" w16cid:durableId="17303042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án Rojas Cabal">
    <w15:presenceInfo w15:providerId="AD" w15:userId="S::scabal@princeton.edu::58fb5377-b25e-47b9-9668-a83e22ac8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D6"/>
    <w:rsid w:val="000161D9"/>
    <w:rsid w:val="00016D13"/>
    <w:rsid w:val="00025ABA"/>
    <w:rsid w:val="00035D3C"/>
    <w:rsid w:val="00044561"/>
    <w:rsid w:val="00050099"/>
    <w:rsid w:val="00051FCD"/>
    <w:rsid w:val="0005255B"/>
    <w:rsid w:val="0006138C"/>
    <w:rsid w:val="000618CD"/>
    <w:rsid w:val="00062084"/>
    <w:rsid w:val="000630B8"/>
    <w:rsid w:val="00063144"/>
    <w:rsid w:val="000637B9"/>
    <w:rsid w:val="000655FB"/>
    <w:rsid w:val="00066F71"/>
    <w:rsid w:val="00067567"/>
    <w:rsid w:val="000734C8"/>
    <w:rsid w:val="0008673C"/>
    <w:rsid w:val="00086BD5"/>
    <w:rsid w:val="00097ABC"/>
    <w:rsid w:val="000A1E0E"/>
    <w:rsid w:val="000A5838"/>
    <w:rsid w:val="000B2F7E"/>
    <w:rsid w:val="000B360E"/>
    <w:rsid w:val="000B485D"/>
    <w:rsid w:val="000B4CFE"/>
    <w:rsid w:val="000C0A81"/>
    <w:rsid w:val="000C3DF1"/>
    <w:rsid w:val="000C4ED2"/>
    <w:rsid w:val="000C5655"/>
    <w:rsid w:val="000D45E8"/>
    <w:rsid w:val="000D4A2B"/>
    <w:rsid w:val="000E3306"/>
    <w:rsid w:val="000E41CD"/>
    <w:rsid w:val="000E5BF3"/>
    <w:rsid w:val="000F2387"/>
    <w:rsid w:val="000F71E5"/>
    <w:rsid w:val="00104B11"/>
    <w:rsid w:val="00106591"/>
    <w:rsid w:val="001079DD"/>
    <w:rsid w:val="00107E9B"/>
    <w:rsid w:val="001111EB"/>
    <w:rsid w:val="00114C3D"/>
    <w:rsid w:val="00115BF4"/>
    <w:rsid w:val="00123EB1"/>
    <w:rsid w:val="0012452F"/>
    <w:rsid w:val="0012674F"/>
    <w:rsid w:val="0013455A"/>
    <w:rsid w:val="0013629E"/>
    <w:rsid w:val="001413E0"/>
    <w:rsid w:val="001426F6"/>
    <w:rsid w:val="001440E7"/>
    <w:rsid w:val="001460EA"/>
    <w:rsid w:val="00147D25"/>
    <w:rsid w:val="0015014D"/>
    <w:rsid w:val="00172A6C"/>
    <w:rsid w:val="0018402E"/>
    <w:rsid w:val="0019318A"/>
    <w:rsid w:val="001959FD"/>
    <w:rsid w:val="001A3639"/>
    <w:rsid w:val="001A535F"/>
    <w:rsid w:val="001A7D9B"/>
    <w:rsid w:val="001B0355"/>
    <w:rsid w:val="001B0DB7"/>
    <w:rsid w:val="001B1380"/>
    <w:rsid w:val="001C1452"/>
    <w:rsid w:val="001C1C66"/>
    <w:rsid w:val="001C4D9F"/>
    <w:rsid w:val="001C67E0"/>
    <w:rsid w:val="001C6F21"/>
    <w:rsid w:val="001D40F5"/>
    <w:rsid w:val="001D5F15"/>
    <w:rsid w:val="001D6C39"/>
    <w:rsid w:val="001E065A"/>
    <w:rsid w:val="001E09DD"/>
    <w:rsid w:val="001E66BA"/>
    <w:rsid w:val="001E6CBD"/>
    <w:rsid w:val="001F30F1"/>
    <w:rsid w:val="001F6E2F"/>
    <w:rsid w:val="00201CA3"/>
    <w:rsid w:val="0020375F"/>
    <w:rsid w:val="00207002"/>
    <w:rsid w:val="00211404"/>
    <w:rsid w:val="0022068A"/>
    <w:rsid w:val="0022331D"/>
    <w:rsid w:val="00226F52"/>
    <w:rsid w:val="0023182A"/>
    <w:rsid w:val="002338B3"/>
    <w:rsid w:val="002405D9"/>
    <w:rsid w:val="002410AE"/>
    <w:rsid w:val="00242202"/>
    <w:rsid w:val="00242C7A"/>
    <w:rsid w:val="00250B68"/>
    <w:rsid w:val="002511B4"/>
    <w:rsid w:val="00251DB3"/>
    <w:rsid w:val="00254A8D"/>
    <w:rsid w:val="00263C7C"/>
    <w:rsid w:val="00266BF7"/>
    <w:rsid w:val="00274AC0"/>
    <w:rsid w:val="00275C6E"/>
    <w:rsid w:val="00292399"/>
    <w:rsid w:val="0029471F"/>
    <w:rsid w:val="00295035"/>
    <w:rsid w:val="002A3996"/>
    <w:rsid w:val="002A7305"/>
    <w:rsid w:val="002B0841"/>
    <w:rsid w:val="002B3B76"/>
    <w:rsid w:val="002B6EDE"/>
    <w:rsid w:val="002C0BFB"/>
    <w:rsid w:val="002C2F92"/>
    <w:rsid w:val="002C40F9"/>
    <w:rsid w:val="002C4322"/>
    <w:rsid w:val="002C78B1"/>
    <w:rsid w:val="002D324F"/>
    <w:rsid w:val="002D6C6C"/>
    <w:rsid w:val="002E29E5"/>
    <w:rsid w:val="002E3AF9"/>
    <w:rsid w:val="002F38F3"/>
    <w:rsid w:val="002F3CE9"/>
    <w:rsid w:val="002F52A3"/>
    <w:rsid w:val="00300674"/>
    <w:rsid w:val="003023F4"/>
    <w:rsid w:val="003044FD"/>
    <w:rsid w:val="00304804"/>
    <w:rsid w:val="00305E4B"/>
    <w:rsid w:val="003209BE"/>
    <w:rsid w:val="00320A8A"/>
    <w:rsid w:val="00330051"/>
    <w:rsid w:val="00330A41"/>
    <w:rsid w:val="00330C2B"/>
    <w:rsid w:val="00334146"/>
    <w:rsid w:val="00335064"/>
    <w:rsid w:val="00343CC6"/>
    <w:rsid w:val="00344D22"/>
    <w:rsid w:val="003457F2"/>
    <w:rsid w:val="0034686C"/>
    <w:rsid w:val="00346C02"/>
    <w:rsid w:val="0035420D"/>
    <w:rsid w:val="003553B1"/>
    <w:rsid w:val="0035748A"/>
    <w:rsid w:val="00357CEC"/>
    <w:rsid w:val="00360585"/>
    <w:rsid w:val="00367A8C"/>
    <w:rsid w:val="0037550F"/>
    <w:rsid w:val="00377D1A"/>
    <w:rsid w:val="00381C66"/>
    <w:rsid w:val="00391B64"/>
    <w:rsid w:val="00391C64"/>
    <w:rsid w:val="00391DF2"/>
    <w:rsid w:val="00396F02"/>
    <w:rsid w:val="003A1A8F"/>
    <w:rsid w:val="003A208B"/>
    <w:rsid w:val="003A6FDA"/>
    <w:rsid w:val="003A7D65"/>
    <w:rsid w:val="003B4D42"/>
    <w:rsid w:val="003C2DB4"/>
    <w:rsid w:val="003C6BE9"/>
    <w:rsid w:val="003C6D0E"/>
    <w:rsid w:val="003E14E3"/>
    <w:rsid w:val="003E4875"/>
    <w:rsid w:val="003E5DA4"/>
    <w:rsid w:val="003E6745"/>
    <w:rsid w:val="003F3FD4"/>
    <w:rsid w:val="0040107E"/>
    <w:rsid w:val="00421294"/>
    <w:rsid w:val="00426D72"/>
    <w:rsid w:val="00427D6F"/>
    <w:rsid w:val="00432BBA"/>
    <w:rsid w:val="00433CCA"/>
    <w:rsid w:val="00440B65"/>
    <w:rsid w:val="00440EC9"/>
    <w:rsid w:val="00441F8C"/>
    <w:rsid w:val="0045064A"/>
    <w:rsid w:val="00454834"/>
    <w:rsid w:val="00454B07"/>
    <w:rsid w:val="00456BDC"/>
    <w:rsid w:val="00460ACA"/>
    <w:rsid w:val="004614B5"/>
    <w:rsid w:val="004630E4"/>
    <w:rsid w:val="0046561B"/>
    <w:rsid w:val="00466D5D"/>
    <w:rsid w:val="0047151A"/>
    <w:rsid w:val="004717FB"/>
    <w:rsid w:val="00472C89"/>
    <w:rsid w:val="004740FC"/>
    <w:rsid w:val="0047428B"/>
    <w:rsid w:val="004835DF"/>
    <w:rsid w:val="0049022A"/>
    <w:rsid w:val="004954B1"/>
    <w:rsid w:val="00497834"/>
    <w:rsid w:val="004A200A"/>
    <w:rsid w:val="004A6C63"/>
    <w:rsid w:val="004B1CF7"/>
    <w:rsid w:val="004B3B65"/>
    <w:rsid w:val="004B4D83"/>
    <w:rsid w:val="004B5D0F"/>
    <w:rsid w:val="004C605B"/>
    <w:rsid w:val="004D0763"/>
    <w:rsid w:val="004D6101"/>
    <w:rsid w:val="004E6AC5"/>
    <w:rsid w:val="004E6B5F"/>
    <w:rsid w:val="004F435E"/>
    <w:rsid w:val="004F5E2D"/>
    <w:rsid w:val="004F71B8"/>
    <w:rsid w:val="004F75C3"/>
    <w:rsid w:val="00502DB8"/>
    <w:rsid w:val="00504D83"/>
    <w:rsid w:val="005138F4"/>
    <w:rsid w:val="005146C6"/>
    <w:rsid w:val="00517B1A"/>
    <w:rsid w:val="0052383D"/>
    <w:rsid w:val="00524FB0"/>
    <w:rsid w:val="00533888"/>
    <w:rsid w:val="00536CE5"/>
    <w:rsid w:val="00540DE1"/>
    <w:rsid w:val="005479EC"/>
    <w:rsid w:val="00551913"/>
    <w:rsid w:val="00554D97"/>
    <w:rsid w:val="005565CA"/>
    <w:rsid w:val="00571D82"/>
    <w:rsid w:val="0057244D"/>
    <w:rsid w:val="00574CE6"/>
    <w:rsid w:val="00576445"/>
    <w:rsid w:val="00577112"/>
    <w:rsid w:val="0058485F"/>
    <w:rsid w:val="00591151"/>
    <w:rsid w:val="005A55E1"/>
    <w:rsid w:val="005B2BEA"/>
    <w:rsid w:val="005C45A4"/>
    <w:rsid w:val="005D2618"/>
    <w:rsid w:val="005D6A3B"/>
    <w:rsid w:val="005E1939"/>
    <w:rsid w:val="005E413B"/>
    <w:rsid w:val="005E59CC"/>
    <w:rsid w:val="005F0827"/>
    <w:rsid w:val="005F5339"/>
    <w:rsid w:val="00606CDB"/>
    <w:rsid w:val="00611AD0"/>
    <w:rsid w:val="006138A8"/>
    <w:rsid w:val="0061780B"/>
    <w:rsid w:val="00620893"/>
    <w:rsid w:val="006252BC"/>
    <w:rsid w:val="00630E48"/>
    <w:rsid w:val="006311F7"/>
    <w:rsid w:val="00633FFB"/>
    <w:rsid w:val="006355F3"/>
    <w:rsid w:val="006420EB"/>
    <w:rsid w:val="00650B65"/>
    <w:rsid w:val="00652A86"/>
    <w:rsid w:val="00652D88"/>
    <w:rsid w:val="00660A65"/>
    <w:rsid w:val="00666B97"/>
    <w:rsid w:val="00666CB4"/>
    <w:rsid w:val="006708DF"/>
    <w:rsid w:val="00674F17"/>
    <w:rsid w:val="0068679D"/>
    <w:rsid w:val="00695868"/>
    <w:rsid w:val="00696671"/>
    <w:rsid w:val="006A2D39"/>
    <w:rsid w:val="006A383A"/>
    <w:rsid w:val="006A54F8"/>
    <w:rsid w:val="006A63E9"/>
    <w:rsid w:val="006B1ACD"/>
    <w:rsid w:val="006B5D5B"/>
    <w:rsid w:val="006C00CF"/>
    <w:rsid w:val="006C016A"/>
    <w:rsid w:val="006C0348"/>
    <w:rsid w:val="006C5C5D"/>
    <w:rsid w:val="006C6EE0"/>
    <w:rsid w:val="006D3974"/>
    <w:rsid w:val="006D75D8"/>
    <w:rsid w:val="006E0DF0"/>
    <w:rsid w:val="006E3AF9"/>
    <w:rsid w:val="006E4ADA"/>
    <w:rsid w:val="006E6F54"/>
    <w:rsid w:val="006F09E5"/>
    <w:rsid w:val="006F3077"/>
    <w:rsid w:val="006F5CD6"/>
    <w:rsid w:val="00707E03"/>
    <w:rsid w:val="00710E5E"/>
    <w:rsid w:val="00717E88"/>
    <w:rsid w:val="00720C86"/>
    <w:rsid w:val="00721EAF"/>
    <w:rsid w:val="00732E2C"/>
    <w:rsid w:val="0073596B"/>
    <w:rsid w:val="007376C9"/>
    <w:rsid w:val="00737A35"/>
    <w:rsid w:val="00741AD6"/>
    <w:rsid w:val="0074238C"/>
    <w:rsid w:val="00742BAF"/>
    <w:rsid w:val="00750AA2"/>
    <w:rsid w:val="007554A5"/>
    <w:rsid w:val="0075656B"/>
    <w:rsid w:val="00757B3A"/>
    <w:rsid w:val="007679E4"/>
    <w:rsid w:val="007710C8"/>
    <w:rsid w:val="00771D90"/>
    <w:rsid w:val="007723F1"/>
    <w:rsid w:val="00776F00"/>
    <w:rsid w:val="00785773"/>
    <w:rsid w:val="007945A8"/>
    <w:rsid w:val="00794BB9"/>
    <w:rsid w:val="00796ADA"/>
    <w:rsid w:val="007A1390"/>
    <w:rsid w:val="007A1D4D"/>
    <w:rsid w:val="007A2D00"/>
    <w:rsid w:val="007B0F35"/>
    <w:rsid w:val="007B1E75"/>
    <w:rsid w:val="007B3157"/>
    <w:rsid w:val="007B3F71"/>
    <w:rsid w:val="007B459C"/>
    <w:rsid w:val="007C062B"/>
    <w:rsid w:val="007C437C"/>
    <w:rsid w:val="007C5EBF"/>
    <w:rsid w:val="007D03E6"/>
    <w:rsid w:val="007D345F"/>
    <w:rsid w:val="007D47E3"/>
    <w:rsid w:val="007E0185"/>
    <w:rsid w:val="007E16BE"/>
    <w:rsid w:val="007E1E24"/>
    <w:rsid w:val="007E5610"/>
    <w:rsid w:val="007F082E"/>
    <w:rsid w:val="007F32CE"/>
    <w:rsid w:val="007F5199"/>
    <w:rsid w:val="007F5FD7"/>
    <w:rsid w:val="007F6E2C"/>
    <w:rsid w:val="007F6E45"/>
    <w:rsid w:val="008019F6"/>
    <w:rsid w:val="008022C9"/>
    <w:rsid w:val="008043B1"/>
    <w:rsid w:val="008046FA"/>
    <w:rsid w:val="0080651B"/>
    <w:rsid w:val="0080695E"/>
    <w:rsid w:val="008074DC"/>
    <w:rsid w:val="00810F41"/>
    <w:rsid w:val="00816D1E"/>
    <w:rsid w:val="0082129B"/>
    <w:rsid w:val="00825197"/>
    <w:rsid w:val="00825C62"/>
    <w:rsid w:val="0082686C"/>
    <w:rsid w:val="008302B1"/>
    <w:rsid w:val="008314D5"/>
    <w:rsid w:val="00836C04"/>
    <w:rsid w:val="008437A2"/>
    <w:rsid w:val="00845AB3"/>
    <w:rsid w:val="00845DFE"/>
    <w:rsid w:val="00845ED3"/>
    <w:rsid w:val="008462BC"/>
    <w:rsid w:val="00850BDA"/>
    <w:rsid w:val="00851E98"/>
    <w:rsid w:val="0085215F"/>
    <w:rsid w:val="00857810"/>
    <w:rsid w:val="00857D10"/>
    <w:rsid w:val="00864286"/>
    <w:rsid w:val="00872F0F"/>
    <w:rsid w:val="00876EA6"/>
    <w:rsid w:val="008860E8"/>
    <w:rsid w:val="00895377"/>
    <w:rsid w:val="008A5829"/>
    <w:rsid w:val="008B19E7"/>
    <w:rsid w:val="008B3185"/>
    <w:rsid w:val="008B643D"/>
    <w:rsid w:val="008C0029"/>
    <w:rsid w:val="008C5304"/>
    <w:rsid w:val="008C79DA"/>
    <w:rsid w:val="008D116A"/>
    <w:rsid w:val="008D467C"/>
    <w:rsid w:val="008D4C32"/>
    <w:rsid w:val="008E7319"/>
    <w:rsid w:val="00901544"/>
    <w:rsid w:val="00903478"/>
    <w:rsid w:val="0090775C"/>
    <w:rsid w:val="00910C63"/>
    <w:rsid w:val="00913046"/>
    <w:rsid w:val="00921272"/>
    <w:rsid w:val="00922327"/>
    <w:rsid w:val="00937881"/>
    <w:rsid w:val="0094130B"/>
    <w:rsid w:val="00941BDF"/>
    <w:rsid w:val="00944097"/>
    <w:rsid w:val="00946B58"/>
    <w:rsid w:val="009500FE"/>
    <w:rsid w:val="0095525A"/>
    <w:rsid w:val="0095659E"/>
    <w:rsid w:val="00962866"/>
    <w:rsid w:val="009646E4"/>
    <w:rsid w:val="00964B0F"/>
    <w:rsid w:val="00966F95"/>
    <w:rsid w:val="009702F2"/>
    <w:rsid w:val="00970D36"/>
    <w:rsid w:val="00971F6B"/>
    <w:rsid w:val="009768DA"/>
    <w:rsid w:val="00983CEE"/>
    <w:rsid w:val="00987197"/>
    <w:rsid w:val="00987368"/>
    <w:rsid w:val="00987584"/>
    <w:rsid w:val="0099090E"/>
    <w:rsid w:val="00990C79"/>
    <w:rsid w:val="009935C7"/>
    <w:rsid w:val="009A0100"/>
    <w:rsid w:val="009A3F49"/>
    <w:rsid w:val="009A42C0"/>
    <w:rsid w:val="009A5161"/>
    <w:rsid w:val="009A5D12"/>
    <w:rsid w:val="009A5EEB"/>
    <w:rsid w:val="009A6414"/>
    <w:rsid w:val="009B11ED"/>
    <w:rsid w:val="009C53DF"/>
    <w:rsid w:val="009C608F"/>
    <w:rsid w:val="009D03E8"/>
    <w:rsid w:val="009D54E6"/>
    <w:rsid w:val="009D56FE"/>
    <w:rsid w:val="009E2CA0"/>
    <w:rsid w:val="009E7583"/>
    <w:rsid w:val="009F37FF"/>
    <w:rsid w:val="00A0397B"/>
    <w:rsid w:val="00A03E39"/>
    <w:rsid w:val="00A075F4"/>
    <w:rsid w:val="00A102CD"/>
    <w:rsid w:val="00A10BF0"/>
    <w:rsid w:val="00A11323"/>
    <w:rsid w:val="00A13010"/>
    <w:rsid w:val="00A13BAC"/>
    <w:rsid w:val="00A226DE"/>
    <w:rsid w:val="00A40D11"/>
    <w:rsid w:val="00A41571"/>
    <w:rsid w:val="00A430D2"/>
    <w:rsid w:val="00A47CF5"/>
    <w:rsid w:val="00A57C6D"/>
    <w:rsid w:val="00A60547"/>
    <w:rsid w:val="00A61EE2"/>
    <w:rsid w:val="00A62F7C"/>
    <w:rsid w:val="00A74E8D"/>
    <w:rsid w:val="00A754B1"/>
    <w:rsid w:val="00A77AB4"/>
    <w:rsid w:val="00A834F2"/>
    <w:rsid w:val="00A84657"/>
    <w:rsid w:val="00A85B98"/>
    <w:rsid w:val="00AA1A1D"/>
    <w:rsid w:val="00AA3F9E"/>
    <w:rsid w:val="00AA4FD5"/>
    <w:rsid w:val="00AB2038"/>
    <w:rsid w:val="00AB34CC"/>
    <w:rsid w:val="00AC02C9"/>
    <w:rsid w:val="00AC0D9A"/>
    <w:rsid w:val="00AC7E22"/>
    <w:rsid w:val="00AD334D"/>
    <w:rsid w:val="00AD40BD"/>
    <w:rsid w:val="00AD7A78"/>
    <w:rsid w:val="00AE05A5"/>
    <w:rsid w:val="00AE2CA2"/>
    <w:rsid w:val="00AE3D0D"/>
    <w:rsid w:val="00AE767F"/>
    <w:rsid w:val="00AE78EF"/>
    <w:rsid w:val="00AE7B8C"/>
    <w:rsid w:val="00AF0A39"/>
    <w:rsid w:val="00AF2090"/>
    <w:rsid w:val="00AF5EDD"/>
    <w:rsid w:val="00B03349"/>
    <w:rsid w:val="00B07C1C"/>
    <w:rsid w:val="00B10425"/>
    <w:rsid w:val="00B137E8"/>
    <w:rsid w:val="00B21E71"/>
    <w:rsid w:val="00B25868"/>
    <w:rsid w:val="00B27319"/>
    <w:rsid w:val="00B33FCC"/>
    <w:rsid w:val="00B37DAD"/>
    <w:rsid w:val="00B37DC4"/>
    <w:rsid w:val="00B40B6F"/>
    <w:rsid w:val="00B40F45"/>
    <w:rsid w:val="00B44503"/>
    <w:rsid w:val="00B47A62"/>
    <w:rsid w:val="00B62610"/>
    <w:rsid w:val="00B70711"/>
    <w:rsid w:val="00B80696"/>
    <w:rsid w:val="00B807C8"/>
    <w:rsid w:val="00B8617E"/>
    <w:rsid w:val="00B863FF"/>
    <w:rsid w:val="00B91C58"/>
    <w:rsid w:val="00B92743"/>
    <w:rsid w:val="00B94008"/>
    <w:rsid w:val="00B94DD5"/>
    <w:rsid w:val="00B9512D"/>
    <w:rsid w:val="00B96494"/>
    <w:rsid w:val="00B96F9F"/>
    <w:rsid w:val="00BA78F9"/>
    <w:rsid w:val="00BB6886"/>
    <w:rsid w:val="00BC0781"/>
    <w:rsid w:val="00BC2C65"/>
    <w:rsid w:val="00BC3386"/>
    <w:rsid w:val="00BC40EB"/>
    <w:rsid w:val="00BC496B"/>
    <w:rsid w:val="00BE48C6"/>
    <w:rsid w:val="00BF437B"/>
    <w:rsid w:val="00C04F97"/>
    <w:rsid w:val="00C158A6"/>
    <w:rsid w:val="00C27BE0"/>
    <w:rsid w:val="00C27E62"/>
    <w:rsid w:val="00C3205A"/>
    <w:rsid w:val="00C34914"/>
    <w:rsid w:val="00C350D9"/>
    <w:rsid w:val="00C44412"/>
    <w:rsid w:val="00C53646"/>
    <w:rsid w:val="00C53AA5"/>
    <w:rsid w:val="00C54FA6"/>
    <w:rsid w:val="00C570B6"/>
    <w:rsid w:val="00C6713F"/>
    <w:rsid w:val="00C67BCD"/>
    <w:rsid w:val="00C70ECC"/>
    <w:rsid w:val="00C7779B"/>
    <w:rsid w:val="00C83082"/>
    <w:rsid w:val="00C86F67"/>
    <w:rsid w:val="00C912F7"/>
    <w:rsid w:val="00C916D5"/>
    <w:rsid w:val="00C9506C"/>
    <w:rsid w:val="00CA63DB"/>
    <w:rsid w:val="00CB0EA6"/>
    <w:rsid w:val="00CB6F42"/>
    <w:rsid w:val="00CB7083"/>
    <w:rsid w:val="00CB708C"/>
    <w:rsid w:val="00CC3920"/>
    <w:rsid w:val="00CC4188"/>
    <w:rsid w:val="00CC48C5"/>
    <w:rsid w:val="00CD2117"/>
    <w:rsid w:val="00CD3C1D"/>
    <w:rsid w:val="00CE22E7"/>
    <w:rsid w:val="00CE55D3"/>
    <w:rsid w:val="00CE643B"/>
    <w:rsid w:val="00CE6D18"/>
    <w:rsid w:val="00CF68D6"/>
    <w:rsid w:val="00CF6FF9"/>
    <w:rsid w:val="00D00712"/>
    <w:rsid w:val="00D02C81"/>
    <w:rsid w:val="00D10B99"/>
    <w:rsid w:val="00D111B4"/>
    <w:rsid w:val="00D1122C"/>
    <w:rsid w:val="00D20A86"/>
    <w:rsid w:val="00D21FCD"/>
    <w:rsid w:val="00D24AF0"/>
    <w:rsid w:val="00D3555D"/>
    <w:rsid w:val="00D43952"/>
    <w:rsid w:val="00D5023E"/>
    <w:rsid w:val="00D515ED"/>
    <w:rsid w:val="00D528FD"/>
    <w:rsid w:val="00D52DDA"/>
    <w:rsid w:val="00D54B65"/>
    <w:rsid w:val="00D559EC"/>
    <w:rsid w:val="00D56C8E"/>
    <w:rsid w:val="00D64715"/>
    <w:rsid w:val="00D653E0"/>
    <w:rsid w:val="00D70B45"/>
    <w:rsid w:val="00D735DA"/>
    <w:rsid w:val="00D752B7"/>
    <w:rsid w:val="00D7636D"/>
    <w:rsid w:val="00D85B79"/>
    <w:rsid w:val="00D93668"/>
    <w:rsid w:val="00DA7402"/>
    <w:rsid w:val="00DB69C2"/>
    <w:rsid w:val="00DB74A8"/>
    <w:rsid w:val="00DC122A"/>
    <w:rsid w:val="00DC3F92"/>
    <w:rsid w:val="00DC4BC3"/>
    <w:rsid w:val="00DC7F17"/>
    <w:rsid w:val="00DD64D7"/>
    <w:rsid w:val="00DD680E"/>
    <w:rsid w:val="00DE19CA"/>
    <w:rsid w:val="00DE6064"/>
    <w:rsid w:val="00DF194C"/>
    <w:rsid w:val="00DF2535"/>
    <w:rsid w:val="00DF36B9"/>
    <w:rsid w:val="00DF3762"/>
    <w:rsid w:val="00DF4C2F"/>
    <w:rsid w:val="00DF62C8"/>
    <w:rsid w:val="00E01A2F"/>
    <w:rsid w:val="00E01B08"/>
    <w:rsid w:val="00E01DB8"/>
    <w:rsid w:val="00E03185"/>
    <w:rsid w:val="00E0372A"/>
    <w:rsid w:val="00E07AC4"/>
    <w:rsid w:val="00E15242"/>
    <w:rsid w:val="00E2134F"/>
    <w:rsid w:val="00E25EDD"/>
    <w:rsid w:val="00E30C1D"/>
    <w:rsid w:val="00E322F0"/>
    <w:rsid w:val="00E32D4C"/>
    <w:rsid w:val="00E366C7"/>
    <w:rsid w:val="00E41CA1"/>
    <w:rsid w:val="00E450F3"/>
    <w:rsid w:val="00E47155"/>
    <w:rsid w:val="00E50288"/>
    <w:rsid w:val="00E50533"/>
    <w:rsid w:val="00E65937"/>
    <w:rsid w:val="00E75891"/>
    <w:rsid w:val="00E765EB"/>
    <w:rsid w:val="00E84A8C"/>
    <w:rsid w:val="00E85A7E"/>
    <w:rsid w:val="00E91C55"/>
    <w:rsid w:val="00E93007"/>
    <w:rsid w:val="00E94ACD"/>
    <w:rsid w:val="00EA1618"/>
    <w:rsid w:val="00EA2C96"/>
    <w:rsid w:val="00EA4512"/>
    <w:rsid w:val="00EA7E2D"/>
    <w:rsid w:val="00EB0C0D"/>
    <w:rsid w:val="00EB123E"/>
    <w:rsid w:val="00EB4FCB"/>
    <w:rsid w:val="00EB7C87"/>
    <w:rsid w:val="00EC10A0"/>
    <w:rsid w:val="00EC129D"/>
    <w:rsid w:val="00EC1534"/>
    <w:rsid w:val="00EE0D7D"/>
    <w:rsid w:val="00EE0F10"/>
    <w:rsid w:val="00EE3737"/>
    <w:rsid w:val="00EE6350"/>
    <w:rsid w:val="00F011BC"/>
    <w:rsid w:val="00F061CF"/>
    <w:rsid w:val="00F07ED5"/>
    <w:rsid w:val="00F110C9"/>
    <w:rsid w:val="00F13563"/>
    <w:rsid w:val="00F155E2"/>
    <w:rsid w:val="00F203A2"/>
    <w:rsid w:val="00F2204D"/>
    <w:rsid w:val="00F25DED"/>
    <w:rsid w:val="00F26AFC"/>
    <w:rsid w:val="00F31AEF"/>
    <w:rsid w:val="00F32EA9"/>
    <w:rsid w:val="00F344EB"/>
    <w:rsid w:val="00F35A9C"/>
    <w:rsid w:val="00F369F8"/>
    <w:rsid w:val="00F439F8"/>
    <w:rsid w:val="00F44AE1"/>
    <w:rsid w:val="00F525E1"/>
    <w:rsid w:val="00F636F6"/>
    <w:rsid w:val="00F640CD"/>
    <w:rsid w:val="00F65A41"/>
    <w:rsid w:val="00F6766F"/>
    <w:rsid w:val="00F7235F"/>
    <w:rsid w:val="00F73B27"/>
    <w:rsid w:val="00F74434"/>
    <w:rsid w:val="00F751D0"/>
    <w:rsid w:val="00F7598F"/>
    <w:rsid w:val="00F75FCA"/>
    <w:rsid w:val="00F76220"/>
    <w:rsid w:val="00F77BC8"/>
    <w:rsid w:val="00F804A9"/>
    <w:rsid w:val="00F8070F"/>
    <w:rsid w:val="00F87AFE"/>
    <w:rsid w:val="00F96E91"/>
    <w:rsid w:val="00FA0A5C"/>
    <w:rsid w:val="00FA36AB"/>
    <w:rsid w:val="00FA3D73"/>
    <w:rsid w:val="00FA4BB5"/>
    <w:rsid w:val="00FB1202"/>
    <w:rsid w:val="00FB24FF"/>
    <w:rsid w:val="00FB70F8"/>
    <w:rsid w:val="00FC0A0B"/>
    <w:rsid w:val="00FC1044"/>
    <w:rsid w:val="00FC110A"/>
    <w:rsid w:val="00FC6174"/>
    <w:rsid w:val="00FC73B9"/>
    <w:rsid w:val="00FD0F75"/>
    <w:rsid w:val="00FD116A"/>
    <w:rsid w:val="00FD45A3"/>
    <w:rsid w:val="00FE1C0A"/>
    <w:rsid w:val="00FF4629"/>
    <w:rsid w:val="00FF4DB1"/>
    <w:rsid w:val="00FF5BB1"/>
    <w:rsid w:val="00FF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C36D"/>
  <w15:chartTrackingRefBased/>
  <w15:docId w15:val="{4C06EB0A-6444-DD4F-AF2E-24BE6DA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11"/>
    <w:pPr>
      <w:ind w:left="720"/>
      <w:contextualSpacing/>
    </w:pPr>
  </w:style>
  <w:style w:type="paragraph" w:styleId="NormalWeb">
    <w:name w:val="Normal (Web)"/>
    <w:basedOn w:val="Normal"/>
    <w:uiPriority w:val="99"/>
    <w:unhideWhenUsed/>
    <w:rsid w:val="005479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485F"/>
  </w:style>
  <w:style w:type="character" w:styleId="PlaceholderText">
    <w:name w:val="Placeholder Text"/>
    <w:basedOn w:val="DefaultParagraphFont"/>
    <w:uiPriority w:val="99"/>
    <w:semiHidden/>
    <w:rsid w:val="00A13010"/>
    <w:rPr>
      <w:color w:val="808080"/>
    </w:rPr>
  </w:style>
  <w:style w:type="paragraph" w:styleId="Footer">
    <w:name w:val="footer"/>
    <w:basedOn w:val="Normal"/>
    <w:link w:val="FooterChar"/>
    <w:uiPriority w:val="99"/>
    <w:unhideWhenUsed/>
    <w:rsid w:val="001460EA"/>
    <w:pPr>
      <w:tabs>
        <w:tab w:val="center" w:pos="4680"/>
        <w:tab w:val="right" w:pos="9360"/>
      </w:tabs>
    </w:pPr>
  </w:style>
  <w:style w:type="character" w:customStyle="1" w:styleId="FooterChar">
    <w:name w:val="Footer Char"/>
    <w:basedOn w:val="DefaultParagraphFont"/>
    <w:link w:val="Footer"/>
    <w:uiPriority w:val="99"/>
    <w:rsid w:val="001460EA"/>
  </w:style>
  <w:style w:type="character" w:styleId="PageNumber">
    <w:name w:val="page number"/>
    <w:basedOn w:val="DefaultParagraphFont"/>
    <w:uiPriority w:val="99"/>
    <w:semiHidden/>
    <w:unhideWhenUsed/>
    <w:rsid w:val="001460EA"/>
  </w:style>
  <w:style w:type="paragraph" w:styleId="Header">
    <w:name w:val="header"/>
    <w:basedOn w:val="Normal"/>
    <w:link w:val="HeaderChar"/>
    <w:uiPriority w:val="99"/>
    <w:unhideWhenUsed/>
    <w:rsid w:val="001460EA"/>
    <w:pPr>
      <w:tabs>
        <w:tab w:val="center" w:pos="4680"/>
        <w:tab w:val="right" w:pos="9360"/>
      </w:tabs>
    </w:pPr>
  </w:style>
  <w:style w:type="character" w:customStyle="1" w:styleId="HeaderChar">
    <w:name w:val="Header Char"/>
    <w:basedOn w:val="DefaultParagraphFont"/>
    <w:link w:val="Header"/>
    <w:uiPriority w:val="99"/>
    <w:rsid w:val="001460EA"/>
  </w:style>
  <w:style w:type="paragraph" w:styleId="FootnoteText">
    <w:name w:val="footnote text"/>
    <w:basedOn w:val="Normal"/>
    <w:link w:val="FootnoteTextChar"/>
    <w:uiPriority w:val="99"/>
    <w:semiHidden/>
    <w:unhideWhenUsed/>
    <w:rsid w:val="009D03E8"/>
    <w:rPr>
      <w:sz w:val="20"/>
      <w:szCs w:val="20"/>
    </w:rPr>
  </w:style>
  <w:style w:type="character" w:customStyle="1" w:styleId="FootnoteTextChar">
    <w:name w:val="Footnote Text Char"/>
    <w:basedOn w:val="DefaultParagraphFont"/>
    <w:link w:val="FootnoteText"/>
    <w:uiPriority w:val="99"/>
    <w:semiHidden/>
    <w:rsid w:val="009D03E8"/>
    <w:rPr>
      <w:sz w:val="20"/>
      <w:szCs w:val="20"/>
    </w:rPr>
  </w:style>
  <w:style w:type="character" w:styleId="FootnoteReference">
    <w:name w:val="footnote reference"/>
    <w:basedOn w:val="DefaultParagraphFont"/>
    <w:uiPriority w:val="99"/>
    <w:semiHidden/>
    <w:unhideWhenUsed/>
    <w:rsid w:val="009D03E8"/>
    <w:rPr>
      <w:vertAlign w:val="superscript"/>
    </w:rPr>
  </w:style>
  <w:style w:type="character" w:styleId="Hyperlink">
    <w:name w:val="Hyperlink"/>
    <w:basedOn w:val="DefaultParagraphFont"/>
    <w:uiPriority w:val="99"/>
    <w:unhideWhenUsed/>
    <w:rsid w:val="00292399"/>
    <w:rPr>
      <w:color w:val="0563C1" w:themeColor="hyperlink"/>
      <w:u w:val="single"/>
    </w:rPr>
  </w:style>
  <w:style w:type="character" w:styleId="UnresolvedMention">
    <w:name w:val="Unresolved Mention"/>
    <w:basedOn w:val="DefaultParagraphFont"/>
    <w:uiPriority w:val="99"/>
    <w:semiHidden/>
    <w:unhideWhenUsed/>
    <w:rsid w:val="00292399"/>
    <w:rPr>
      <w:color w:val="605E5C"/>
      <w:shd w:val="clear" w:color="auto" w:fill="E1DFDD"/>
    </w:rPr>
  </w:style>
  <w:style w:type="character" w:styleId="CommentReference">
    <w:name w:val="annotation reference"/>
    <w:basedOn w:val="DefaultParagraphFont"/>
    <w:uiPriority w:val="99"/>
    <w:semiHidden/>
    <w:unhideWhenUsed/>
    <w:rsid w:val="003F3FD4"/>
    <w:rPr>
      <w:sz w:val="16"/>
      <w:szCs w:val="16"/>
    </w:rPr>
  </w:style>
  <w:style w:type="paragraph" w:styleId="CommentText">
    <w:name w:val="annotation text"/>
    <w:basedOn w:val="Normal"/>
    <w:link w:val="CommentTextChar"/>
    <w:uiPriority w:val="99"/>
    <w:semiHidden/>
    <w:unhideWhenUsed/>
    <w:rsid w:val="003F3FD4"/>
    <w:rPr>
      <w:sz w:val="20"/>
      <w:szCs w:val="20"/>
    </w:rPr>
  </w:style>
  <w:style w:type="character" w:customStyle="1" w:styleId="CommentTextChar">
    <w:name w:val="Comment Text Char"/>
    <w:basedOn w:val="DefaultParagraphFont"/>
    <w:link w:val="CommentText"/>
    <w:uiPriority w:val="99"/>
    <w:semiHidden/>
    <w:rsid w:val="003F3FD4"/>
    <w:rPr>
      <w:sz w:val="20"/>
      <w:szCs w:val="20"/>
    </w:rPr>
  </w:style>
  <w:style w:type="paragraph" w:styleId="CommentSubject">
    <w:name w:val="annotation subject"/>
    <w:basedOn w:val="CommentText"/>
    <w:next w:val="CommentText"/>
    <w:link w:val="CommentSubjectChar"/>
    <w:uiPriority w:val="99"/>
    <w:semiHidden/>
    <w:unhideWhenUsed/>
    <w:rsid w:val="003F3FD4"/>
    <w:rPr>
      <w:b/>
      <w:bCs/>
    </w:rPr>
  </w:style>
  <w:style w:type="character" w:customStyle="1" w:styleId="CommentSubjectChar">
    <w:name w:val="Comment Subject Char"/>
    <w:basedOn w:val="CommentTextChar"/>
    <w:link w:val="CommentSubject"/>
    <w:uiPriority w:val="99"/>
    <w:semiHidden/>
    <w:rsid w:val="003F3FD4"/>
    <w:rPr>
      <w:b/>
      <w:bCs/>
      <w:sz w:val="20"/>
      <w:szCs w:val="20"/>
    </w:rPr>
  </w:style>
  <w:style w:type="paragraph" w:styleId="Revision">
    <w:name w:val="Revision"/>
    <w:hidden/>
    <w:uiPriority w:val="99"/>
    <w:semiHidden/>
    <w:rsid w:val="003F3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38">
      <w:bodyDiv w:val="1"/>
      <w:marLeft w:val="0"/>
      <w:marRight w:val="0"/>
      <w:marTop w:val="0"/>
      <w:marBottom w:val="0"/>
      <w:divBdr>
        <w:top w:val="none" w:sz="0" w:space="0" w:color="auto"/>
        <w:left w:val="none" w:sz="0" w:space="0" w:color="auto"/>
        <w:bottom w:val="none" w:sz="0" w:space="0" w:color="auto"/>
        <w:right w:val="none" w:sz="0" w:space="0" w:color="auto"/>
      </w:divBdr>
    </w:div>
    <w:div w:id="124660126">
      <w:bodyDiv w:val="1"/>
      <w:marLeft w:val="0"/>
      <w:marRight w:val="0"/>
      <w:marTop w:val="0"/>
      <w:marBottom w:val="0"/>
      <w:divBdr>
        <w:top w:val="none" w:sz="0" w:space="0" w:color="auto"/>
        <w:left w:val="none" w:sz="0" w:space="0" w:color="auto"/>
        <w:bottom w:val="none" w:sz="0" w:space="0" w:color="auto"/>
        <w:right w:val="none" w:sz="0" w:space="0" w:color="auto"/>
      </w:divBdr>
      <w:divsChild>
        <w:div w:id="263802922">
          <w:marLeft w:val="0"/>
          <w:marRight w:val="0"/>
          <w:marTop w:val="0"/>
          <w:marBottom w:val="0"/>
          <w:divBdr>
            <w:top w:val="none" w:sz="0" w:space="0" w:color="auto"/>
            <w:left w:val="none" w:sz="0" w:space="0" w:color="auto"/>
            <w:bottom w:val="none" w:sz="0" w:space="0" w:color="auto"/>
            <w:right w:val="none" w:sz="0" w:space="0" w:color="auto"/>
          </w:divBdr>
          <w:divsChild>
            <w:div w:id="1941448977">
              <w:marLeft w:val="0"/>
              <w:marRight w:val="0"/>
              <w:marTop w:val="0"/>
              <w:marBottom w:val="0"/>
              <w:divBdr>
                <w:top w:val="none" w:sz="0" w:space="0" w:color="auto"/>
                <w:left w:val="none" w:sz="0" w:space="0" w:color="auto"/>
                <w:bottom w:val="none" w:sz="0" w:space="0" w:color="auto"/>
                <w:right w:val="none" w:sz="0" w:space="0" w:color="auto"/>
              </w:divBdr>
              <w:divsChild>
                <w:div w:id="1961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967">
      <w:bodyDiv w:val="1"/>
      <w:marLeft w:val="0"/>
      <w:marRight w:val="0"/>
      <w:marTop w:val="0"/>
      <w:marBottom w:val="0"/>
      <w:divBdr>
        <w:top w:val="none" w:sz="0" w:space="0" w:color="auto"/>
        <w:left w:val="none" w:sz="0" w:space="0" w:color="auto"/>
        <w:bottom w:val="none" w:sz="0" w:space="0" w:color="auto"/>
        <w:right w:val="none" w:sz="0" w:space="0" w:color="auto"/>
      </w:divBdr>
    </w:div>
    <w:div w:id="275331902">
      <w:bodyDiv w:val="1"/>
      <w:marLeft w:val="0"/>
      <w:marRight w:val="0"/>
      <w:marTop w:val="0"/>
      <w:marBottom w:val="0"/>
      <w:divBdr>
        <w:top w:val="none" w:sz="0" w:space="0" w:color="auto"/>
        <w:left w:val="none" w:sz="0" w:space="0" w:color="auto"/>
        <w:bottom w:val="none" w:sz="0" w:space="0" w:color="auto"/>
        <w:right w:val="none" w:sz="0" w:space="0" w:color="auto"/>
      </w:divBdr>
    </w:div>
    <w:div w:id="277613518">
      <w:bodyDiv w:val="1"/>
      <w:marLeft w:val="0"/>
      <w:marRight w:val="0"/>
      <w:marTop w:val="0"/>
      <w:marBottom w:val="0"/>
      <w:divBdr>
        <w:top w:val="none" w:sz="0" w:space="0" w:color="auto"/>
        <w:left w:val="none" w:sz="0" w:space="0" w:color="auto"/>
        <w:bottom w:val="none" w:sz="0" w:space="0" w:color="auto"/>
        <w:right w:val="none" w:sz="0" w:space="0" w:color="auto"/>
      </w:divBdr>
    </w:div>
    <w:div w:id="525674659">
      <w:bodyDiv w:val="1"/>
      <w:marLeft w:val="0"/>
      <w:marRight w:val="0"/>
      <w:marTop w:val="0"/>
      <w:marBottom w:val="0"/>
      <w:divBdr>
        <w:top w:val="none" w:sz="0" w:space="0" w:color="auto"/>
        <w:left w:val="none" w:sz="0" w:space="0" w:color="auto"/>
        <w:bottom w:val="none" w:sz="0" w:space="0" w:color="auto"/>
        <w:right w:val="none" w:sz="0" w:space="0" w:color="auto"/>
      </w:divBdr>
      <w:divsChild>
        <w:div w:id="2114551527">
          <w:marLeft w:val="0"/>
          <w:marRight w:val="0"/>
          <w:marTop w:val="0"/>
          <w:marBottom w:val="0"/>
          <w:divBdr>
            <w:top w:val="none" w:sz="0" w:space="0" w:color="auto"/>
            <w:left w:val="none" w:sz="0" w:space="0" w:color="auto"/>
            <w:bottom w:val="none" w:sz="0" w:space="0" w:color="auto"/>
            <w:right w:val="none" w:sz="0" w:space="0" w:color="auto"/>
          </w:divBdr>
          <w:divsChild>
            <w:div w:id="1428848312">
              <w:marLeft w:val="0"/>
              <w:marRight w:val="0"/>
              <w:marTop w:val="0"/>
              <w:marBottom w:val="0"/>
              <w:divBdr>
                <w:top w:val="none" w:sz="0" w:space="0" w:color="auto"/>
                <w:left w:val="none" w:sz="0" w:space="0" w:color="auto"/>
                <w:bottom w:val="none" w:sz="0" w:space="0" w:color="auto"/>
                <w:right w:val="none" w:sz="0" w:space="0" w:color="auto"/>
              </w:divBdr>
              <w:divsChild>
                <w:div w:id="3767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9884">
      <w:bodyDiv w:val="1"/>
      <w:marLeft w:val="0"/>
      <w:marRight w:val="0"/>
      <w:marTop w:val="0"/>
      <w:marBottom w:val="0"/>
      <w:divBdr>
        <w:top w:val="none" w:sz="0" w:space="0" w:color="auto"/>
        <w:left w:val="none" w:sz="0" w:space="0" w:color="auto"/>
        <w:bottom w:val="none" w:sz="0" w:space="0" w:color="auto"/>
        <w:right w:val="none" w:sz="0" w:space="0" w:color="auto"/>
      </w:divBdr>
      <w:divsChild>
        <w:div w:id="136075248">
          <w:marLeft w:val="0"/>
          <w:marRight w:val="0"/>
          <w:marTop w:val="0"/>
          <w:marBottom w:val="0"/>
          <w:divBdr>
            <w:top w:val="none" w:sz="0" w:space="0" w:color="auto"/>
            <w:left w:val="none" w:sz="0" w:space="0" w:color="auto"/>
            <w:bottom w:val="none" w:sz="0" w:space="0" w:color="auto"/>
            <w:right w:val="none" w:sz="0" w:space="0" w:color="auto"/>
          </w:divBdr>
          <w:divsChild>
            <w:div w:id="1031880822">
              <w:marLeft w:val="0"/>
              <w:marRight w:val="0"/>
              <w:marTop w:val="0"/>
              <w:marBottom w:val="0"/>
              <w:divBdr>
                <w:top w:val="none" w:sz="0" w:space="0" w:color="auto"/>
                <w:left w:val="none" w:sz="0" w:space="0" w:color="auto"/>
                <w:bottom w:val="none" w:sz="0" w:space="0" w:color="auto"/>
                <w:right w:val="none" w:sz="0" w:space="0" w:color="auto"/>
              </w:divBdr>
              <w:divsChild>
                <w:div w:id="295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4898">
      <w:bodyDiv w:val="1"/>
      <w:marLeft w:val="0"/>
      <w:marRight w:val="0"/>
      <w:marTop w:val="0"/>
      <w:marBottom w:val="0"/>
      <w:divBdr>
        <w:top w:val="none" w:sz="0" w:space="0" w:color="auto"/>
        <w:left w:val="none" w:sz="0" w:space="0" w:color="auto"/>
        <w:bottom w:val="none" w:sz="0" w:space="0" w:color="auto"/>
        <w:right w:val="none" w:sz="0" w:space="0" w:color="auto"/>
      </w:divBdr>
    </w:div>
    <w:div w:id="859972925">
      <w:bodyDiv w:val="1"/>
      <w:marLeft w:val="0"/>
      <w:marRight w:val="0"/>
      <w:marTop w:val="0"/>
      <w:marBottom w:val="0"/>
      <w:divBdr>
        <w:top w:val="none" w:sz="0" w:space="0" w:color="auto"/>
        <w:left w:val="none" w:sz="0" w:space="0" w:color="auto"/>
        <w:bottom w:val="none" w:sz="0" w:space="0" w:color="auto"/>
        <w:right w:val="none" w:sz="0" w:space="0" w:color="auto"/>
      </w:divBdr>
      <w:divsChild>
        <w:div w:id="1435397005">
          <w:marLeft w:val="0"/>
          <w:marRight w:val="0"/>
          <w:marTop w:val="0"/>
          <w:marBottom w:val="0"/>
          <w:divBdr>
            <w:top w:val="none" w:sz="0" w:space="0" w:color="auto"/>
            <w:left w:val="none" w:sz="0" w:space="0" w:color="auto"/>
            <w:bottom w:val="none" w:sz="0" w:space="0" w:color="auto"/>
            <w:right w:val="none" w:sz="0" w:space="0" w:color="auto"/>
          </w:divBdr>
          <w:divsChild>
            <w:div w:id="1836414626">
              <w:marLeft w:val="0"/>
              <w:marRight w:val="0"/>
              <w:marTop w:val="0"/>
              <w:marBottom w:val="0"/>
              <w:divBdr>
                <w:top w:val="none" w:sz="0" w:space="0" w:color="auto"/>
                <w:left w:val="none" w:sz="0" w:space="0" w:color="auto"/>
                <w:bottom w:val="none" w:sz="0" w:space="0" w:color="auto"/>
                <w:right w:val="none" w:sz="0" w:space="0" w:color="auto"/>
              </w:divBdr>
              <w:divsChild>
                <w:div w:id="1349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125197751">
      <w:bodyDiv w:val="1"/>
      <w:marLeft w:val="0"/>
      <w:marRight w:val="0"/>
      <w:marTop w:val="0"/>
      <w:marBottom w:val="0"/>
      <w:divBdr>
        <w:top w:val="none" w:sz="0" w:space="0" w:color="auto"/>
        <w:left w:val="none" w:sz="0" w:space="0" w:color="auto"/>
        <w:bottom w:val="none" w:sz="0" w:space="0" w:color="auto"/>
        <w:right w:val="none" w:sz="0" w:space="0" w:color="auto"/>
      </w:divBdr>
    </w:div>
    <w:div w:id="1278758080">
      <w:bodyDiv w:val="1"/>
      <w:marLeft w:val="0"/>
      <w:marRight w:val="0"/>
      <w:marTop w:val="0"/>
      <w:marBottom w:val="0"/>
      <w:divBdr>
        <w:top w:val="none" w:sz="0" w:space="0" w:color="auto"/>
        <w:left w:val="none" w:sz="0" w:space="0" w:color="auto"/>
        <w:bottom w:val="none" w:sz="0" w:space="0" w:color="auto"/>
        <w:right w:val="none" w:sz="0" w:space="0" w:color="auto"/>
      </w:divBdr>
    </w:div>
    <w:div w:id="1289970112">
      <w:bodyDiv w:val="1"/>
      <w:marLeft w:val="0"/>
      <w:marRight w:val="0"/>
      <w:marTop w:val="0"/>
      <w:marBottom w:val="0"/>
      <w:divBdr>
        <w:top w:val="none" w:sz="0" w:space="0" w:color="auto"/>
        <w:left w:val="none" w:sz="0" w:space="0" w:color="auto"/>
        <w:bottom w:val="none" w:sz="0" w:space="0" w:color="auto"/>
        <w:right w:val="none" w:sz="0" w:space="0" w:color="auto"/>
      </w:divBdr>
      <w:divsChild>
        <w:div w:id="1700665891">
          <w:marLeft w:val="0"/>
          <w:marRight w:val="0"/>
          <w:marTop w:val="0"/>
          <w:marBottom w:val="0"/>
          <w:divBdr>
            <w:top w:val="none" w:sz="0" w:space="0" w:color="auto"/>
            <w:left w:val="none" w:sz="0" w:space="0" w:color="auto"/>
            <w:bottom w:val="none" w:sz="0" w:space="0" w:color="auto"/>
            <w:right w:val="none" w:sz="0" w:space="0" w:color="auto"/>
          </w:divBdr>
          <w:divsChild>
            <w:div w:id="17238223">
              <w:marLeft w:val="0"/>
              <w:marRight w:val="0"/>
              <w:marTop w:val="0"/>
              <w:marBottom w:val="0"/>
              <w:divBdr>
                <w:top w:val="none" w:sz="0" w:space="0" w:color="auto"/>
                <w:left w:val="none" w:sz="0" w:space="0" w:color="auto"/>
                <w:bottom w:val="none" w:sz="0" w:space="0" w:color="auto"/>
                <w:right w:val="none" w:sz="0" w:space="0" w:color="auto"/>
              </w:divBdr>
              <w:divsChild>
                <w:div w:id="1499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59319">
      <w:bodyDiv w:val="1"/>
      <w:marLeft w:val="0"/>
      <w:marRight w:val="0"/>
      <w:marTop w:val="0"/>
      <w:marBottom w:val="0"/>
      <w:divBdr>
        <w:top w:val="none" w:sz="0" w:space="0" w:color="auto"/>
        <w:left w:val="none" w:sz="0" w:space="0" w:color="auto"/>
        <w:bottom w:val="none" w:sz="0" w:space="0" w:color="auto"/>
        <w:right w:val="none" w:sz="0" w:space="0" w:color="auto"/>
      </w:divBdr>
    </w:div>
    <w:div w:id="1352759753">
      <w:bodyDiv w:val="1"/>
      <w:marLeft w:val="0"/>
      <w:marRight w:val="0"/>
      <w:marTop w:val="0"/>
      <w:marBottom w:val="0"/>
      <w:divBdr>
        <w:top w:val="none" w:sz="0" w:space="0" w:color="auto"/>
        <w:left w:val="none" w:sz="0" w:space="0" w:color="auto"/>
        <w:bottom w:val="none" w:sz="0" w:space="0" w:color="auto"/>
        <w:right w:val="none" w:sz="0" w:space="0" w:color="auto"/>
      </w:divBdr>
      <w:divsChild>
        <w:div w:id="557132244">
          <w:marLeft w:val="0"/>
          <w:marRight w:val="0"/>
          <w:marTop w:val="0"/>
          <w:marBottom w:val="0"/>
          <w:divBdr>
            <w:top w:val="none" w:sz="0" w:space="0" w:color="auto"/>
            <w:left w:val="none" w:sz="0" w:space="0" w:color="auto"/>
            <w:bottom w:val="none" w:sz="0" w:space="0" w:color="auto"/>
            <w:right w:val="none" w:sz="0" w:space="0" w:color="auto"/>
          </w:divBdr>
          <w:divsChild>
            <w:div w:id="154036325">
              <w:marLeft w:val="0"/>
              <w:marRight w:val="0"/>
              <w:marTop w:val="0"/>
              <w:marBottom w:val="0"/>
              <w:divBdr>
                <w:top w:val="none" w:sz="0" w:space="0" w:color="auto"/>
                <w:left w:val="none" w:sz="0" w:space="0" w:color="auto"/>
                <w:bottom w:val="none" w:sz="0" w:space="0" w:color="auto"/>
                <w:right w:val="none" w:sz="0" w:space="0" w:color="auto"/>
              </w:divBdr>
              <w:divsChild>
                <w:div w:id="18971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6533">
      <w:bodyDiv w:val="1"/>
      <w:marLeft w:val="0"/>
      <w:marRight w:val="0"/>
      <w:marTop w:val="0"/>
      <w:marBottom w:val="0"/>
      <w:divBdr>
        <w:top w:val="none" w:sz="0" w:space="0" w:color="auto"/>
        <w:left w:val="none" w:sz="0" w:space="0" w:color="auto"/>
        <w:bottom w:val="none" w:sz="0" w:space="0" w:color="auto"/>
        <w:right w:val="none" w:sz="0" w:space="0" w:color="auto"/>
      </w:divBdr>
      <w:divsChild>
        <w:div w:id="2041933660">
          <w:marLeft w:val="0"/>
          <w:marRight w:val="0"/>
          <w:marTop w:val="0"/>
          <w:marBottom w:val="0"/>
          <w:divBdr>
            <w:top w:val="none" w:sz="0" w:space="0" w:color="auto"/>
            <w:left w:val="none" w:sz="0" w:space="0" w:color="auto"/>
            <w:bottom w:val="none" w:sz="0" w:space="0" w:color="auto"/>
            <w:right w:val="none" w:sz="0" w:space="0" w:color="auto"/>
          </w:divBdr>
          <w:divsChild>
            <w:div w:id="801382812">
              <w:marLeft w:val="0"/>
              <w:marRight w:val="0"/>
              <w:marTop w:val="0"/>
              <w:marBottom w:val="0"/>
              <w:divBdr>
                <w:top w:val="none" w:sz="0" w:space="0" w:color="auto"/>
                <w:left w:val="none" w:sz="0" w:space="0" w:color="auto"/>
                <w:bottom w:val="none" w:sz="0" w:space="0" w:color="auto"/>
                <w:right w:val="none" w:sz="0" w:space="0" w:color="auto"/>
              </w:divBdr>
              <w:divsChild>
                <w:div w:id="4741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1629">
      <w:bodyDiv w:val="1"/>
      <w:marLeft w:val="0"/>
      <w:marRight w:val="0"/>
      <w:marTop w:val="0"/>
      <w:marBottom w:val="0"/>
      <w:divBdr>
        <w:top w:val="none" w:sz="0" w:space="0" w:color="auto"/>
        <w:left w:val="none" w:sz="0" w:space="0" w:color="auto"/>
        <w:bottom w:val="none" w:sz="0" w:space="0" w:color="auto"/>
        <w:right w:val="none" w:sz="0" w:space="0" w:color="auto"/>
      </w:divBdr>
      <w:divsChild>
        <w:div w:id="1319387736">
          <w:marLeft w:val="0"/>
          <w:marRight w:val="0"/>
          <w:marTop w:val="0"/>
          <w:marBottom w:val="0"/>
          <w:divBdr>
            <w:top w:val="none" w:sz="0" w:space="0" w:color="auto"/>
            <w:left w:val="none" w:sz="0" w:space="0" w:color="auto"/>
            <w:bottom w:val="none" w:sz="0" w:space="0" w:color="auto"/>
            <w:right w:val="none" w:sz="0" w:space="0" w:color="auto"/>
          </w:divBdr>
          <w:divsChild>
            <w:div w:id="649094173">
              <w:marLeft w:val="0"/>
              <w:marRight w:val="0"/>
              <w:marTop w:val="0"/>
              <w:marBottom w:val="0"/>
              <w:divBdr>
                <w:top w:val="none" w:sz="0" w:space="0" w:color="auto"/>
                <w:left w:val="none" w:sz="0" w:space="0" w:color="auto"/>
                <w:bottom w:val="none" w:sz="0" w:space="0" w:color="auto"/>
                <w:right w:val="none" w:sz="0" w:space="0" w:color="auto"/>
              </w:divBdr>
              <w:divsChild>
                <w:div w:id="1848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9705">
      <w:bodyDiv w:val="1"/>
      <w:marLeft w:val="0"/>
      <w:marRight w:val="0"/>
      <w:marTop w:val="0"/>
      <w:marBottom w:val="0"/>
      <w:divBdr>
        <w:top w:val="none" w:sz="0" w:space="0" w:color="auto"/>
        <w:left w:val="none" w:sz="0" w:space="0" w:color="auto"/>
        <w:bottom w:val="none" w:sz="0" w:space="0" w:color="auto"/>
        <w:right w:val="none" w:sz="0" w:space="0" w:color="auto"/>
      </w:divBdr>
    </w:div>
    <w:div w:id="1675844211">
      <w:bodyDiv w:val="1"/>
      <w:marLeft w:val="0"/>
      <w:marRight w:val="0"/>
      <w:marTop w:val="0"/>
      <w:marBottom w:val="0"/>
      <w:divBdr>
        <w:top w:val="none" w:sz="0" w:space="0" w:color="auto"/>
        <w:left w:val="none" w:sz="0" w:space="0" w:color="auto"/>
        <w:bottom w:val="none" w:sz="0" w:space="0" w:color="auto"/>
        <w:right w:val="none" w:sz="0" w:space="0" w:color="auto"/>
      </w:divBdr>
    </w:div>
    <w:div w:id="1722705204">
      <w:bodyDiv w:val="1"/>
      <w:marLeft w:val="0"/>
      <w:marRight w:val="0"/>
      <w:marTop w:val="0"/>
      <w:marBottom w:val="0"/>
      <w:divBdr>
        <w:top w:val="none" w:sz="0" w:space="0" w:color="auto"/>
        <w:left w:val="none" w:sz="0" w:space="0" w:color="auto"/>
        <w:bottom w:val="none" w:sz="0" w:space="0" w:color="auto"/>
        <w:right w:val="none" w:sz="0" w:space="0" w:color="auto"/>
      </w:divBdr>
      <w:divsChild>
        <w:div w:id="840851158">
          <w:marLeft w:val="0"/>
          <w:marRight w:val="0"/>
          <w:marTop w:val="0"/>
          <w:marBottom w:val="0"/>
          <w:divBdr>
            <w:top w:val="none" w:sz="0" w:space="0" w:color="auto"/>
            <w:left w:val="none" w:sz="0" w:space="0" w:color="auto"/>
            <w:bottom w:val="none" w:sz="0" w:space="0" w:color="auto"/>
            <w:right w:val="none" w:sz="0" w:space="0" w:color="auto"/>
          </w:divBdr>
          <w:divsChild>
            <w:div w:id="1385062098">
              <w:marLeft w:val="0"/>
              <w:marRight w:val="0"/>
              <w:marTop w:val="0"/>
              <w:marBottom w:val="0"/>
              <w:divBdr>
                <w:top w:val="none" w:sz="0" w:space="0" w:color="auto"/>
                <w:left w:val="none" w:sz="0" w:space="0" w:color="auto"/>
                <w:bottom w:val="none" w:sz="0" w:space="0" w:color="auto"/>
                <w:right w:val="none" w:sz="0" w:space="0" w:color="auto"/>
              </w:divBdr>
              <w:divsChild>
                <w:div w:id="725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4930">
      <w:bodyDiv w:val="1"/>
      <w:marLeft w:val="0"/>
      <w:marRight w:val="0"/>
      <w:marTop w:val="0"/>
      <w:marBottom w:val="0"/>
      <w:divBdr>
        <w:top w:val="none" w:sz="0" w:space="0" w:color="auto"/>
        <w:left w:val="none" w:sz="0" w:space="0" w:color="auto"/>
        <w:bottom w:val="none" w:sz="0" w:space="0" w:color="auto"/>
        <w:right w:val="none" w:sz="0" w:space="0" w:color="auto"/>
      </w:divBdr>
    </w:div>
    <w:div w:id="1861620014">
      <w:bodyDiv w:val="1"/>
      <w:marLeft w:val="0"/>
      <w:marRight w:val="0"/>
      <w:marTop w:val="0"/>
      <w:marBottom w:val="0"/>
      <w:divBdr>
        <w:top w:val="none" w:sz="0" w:space="0" w:color="auto"/>
        <w:left w:val="none" w:sz="0" w:space="0" w:color="auto"/>
        <w:bottom w:val="none" w:sz="0" w:space="0" w:color="auto"/>
        <w:right w:val="none" w:sz="0" w:space="0" w:color="auto"/>
      </w:divBdr>
      <w:divsChild>
        <w:div w:id="1029838212">
          <w:marLeft w:val="0"/>
          <w:marRight w:val="0"/>
          <w:marTop w:val="0"/>
          <w:marBottom w:val="0"/>
          <w:divBdr>
            <w:top w:val="none" w:sz="0" w:space="0" w:color="auto"/>
            <w:left w:val="none" w:sz="0" w:space="0" w:color="auto"/>
            <w:bottom w:val="none" w:sz="0" w:space="0" w:color="auto"/>
            <w:right w:val="none" w:sz="0" w:space="0" w:color="auto"/>
          </w:divBdr>
          <w:divsChild>
            <w:div w:id="928344783">
              <w:marLeft w:val="0"/>
              <w:marRight w:val="0"/>
              <w:marTop w:val="0"/>
              <w:marBottom w:val="0"/>
              <w:divBdr>
                <w:top w:val="none" w:sz="0" w:space="0" w:color="auto"/>
                <w:left w:val="none" w:sz="0" w:space="0" w:color="auto"/>
                <w:bottom w:val="none" w:sz="0" w:space="0" w:color="auto"/>
                <w:right w:val="none" w:sz="0" w:space="0" w:color="auto"/>
              </w:divBdr>
              <w:divsChild>
                <w:div w:id="2907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226">
      <w:bodyDiv w:val="1"/>
      <w:marLeft w:val="0"/>
      <w:marRight w:val="0"/>
      <w:marTop w:val="0"/>
      <w:marBottom w:val="0"/>
      <w:divBdr>
        <w:top w:val="none" w:sz="0" w:space="0" w:color="auto"/>
        <w:left w:val="none" w:sz="0" w:space="0" w:color="auto"/>
        <w:bottom w:val="none" w:sz="0" w:space="0" w:color="auto"/>
        <w:right w:val="none" w:sz="0" w:space="0" w:color="auto"/>
      </w:divBdr>
    </w:div>
    <w:div w:id="2110853713">
      <w:bodyDiv w:val="1"/>
      <w:marLeft w:val="0"/>
      <w:marRight w:val="0"/>
      <w:marTop w:val="0"/>
      <w:marBottom w:val="0"/>
      <w:divBdr>
        <w:top w:val="none" w:sz="0" w:space="0" w:color="auto"/>
        <w:left w:val="none" w:sz="0" w:space="0" w:color="auto"/>
        <w:bottom w:val="none" w:sz="0" w:space="0" w:color="auto"/>
        <w:right w:val="none" w:sz="0" w:space="0" w:color="auto"/>
      </w:divBdr>
      <w:divsChild>
        <w:div w:id="882523370">
          <w:marLeft w:val="0"/>
          <w:marRight w:val="0"/>
          <w:marTop w:val="0"/>
          <w:marBottom w:val="0"/>
          <w:divBdr>
            <w:top w:val="none" w:sz="0" w:space="0" w:color="auto"/>
            <w:left w:val="none" w:sz="0" w:space="0" w:color="auto"/>
            <w:bottom w:val="none" w:sz="0" w:space="0" w:color="auto"/>
            <w:right w:val="none" w:sz="0" w:space="0" w:color="auto"/>
          </w:divBdr>
          <w:divsChild>
            <w:div w:id="2060472680">
              <w:marLeft w:val="0"/>
              <w:marRight w:val="0"/>
              <w:marTop w:val="0"/>
              <w:marBottom w:val="0"/>
              <w:divBdr>
                <w:top w:val="none" w:sz="0" w:space="0" w:color="auto"/>
                <w:left w:val="none" w:sz="0" w:space="0" w:color="auto"/>
                <w:bottom w:val="none" w:sz="0" w:space="0" w:color="auto"/>
                <w:right w:val="none" w:sz="0" w:space="0" w:color="auto"/>
              </w:divBdr>
              <w:divsChild>
                <w:div w:id="958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790D4C-506B-A945-B851-59E98EE90216}"/>
      </w:docPartPr>
      <w:docPartBody>
        <w:p w:rsidR="004B7C0D" w:rsidRDefault="00A36ABB">
          <w:r w:rsidRPr="003349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abon">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B"/>
    <w:rsid w:val="004B7C0D"/>
    <w:rsid w:val="00770493"/>
    <w:rsid w:val="00965BA2"/>
    <w:rsid w:val="00A36ABB"/>
    <w:rsid w:val="00D7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4DAF8-15F7-4D4D-9BAB-503CE51E035E}">
  <we:reference id="wa104382081" version="1.46.0.0" store="en-US" storeType="OMEX"/>
  <we:alternateReferences>
    <we:reference id="WA104382081" version="1.46.0.0" store="" storeType="OMEX"/>
  </we:alternateReferences>
  <we:properties>
    <we:property name="MENDELEY_CITATIONS" value="[{&quot;citationID&quot;:&quot;MENDELEY_CITATION_0ffed03a-7d99-4881-9f05-f7ea39668881&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quot;citationID&quot;:&quot;MENDELEY_CITATION_cbfc21ba-2762-47ac-8ffe-c21006a49222&quot;,&quot;properties&quot;:{&quot;noteIndex&quot;:0},&quot;isEdited&quot;:false,&quot;manualOverride&quot;:{&quot;isManuallyOverridden&quot;:true,&quot;citeprocText&quot;:&quot;(Chapp 2019)&quot;,&quot;manualOverrideText&quot;:&quot;(Chapp 2019).&quot;},&quot;citationTag&quot;:&quot;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quot;,&quot;citationItems&quot;:[{&quot;id&quot;:&quot;6b6c5c80-9ace-3815-9e19-3d24f9a2c041&quot;,&quot;itemData&quot;:{&quot;type&quot;:&quot;chapter&quot;,&quot;id&quot;:&quot;6b6c5c80-9ace-3815-9e19-3d24f9a2c041&quot;,&quot;title&quot;:&quot;Resource Mobilization Among Religious Activists&quot;,&quot;author&quot;:[{&quot;family&quot;:&quot;Chapp&quot;,&quot;given&quot;:&quot;Christopher&quot;,&quot;parse-names&quot;:false,&quot;dropping-particle&quot;:&quot;&quot;,&quot;non-dropping-particle&quot;:&quot;&quot;}],&quot;container-title&quot;:&quot;Oxford Research Encyclopedia of Politics&quot;,&quot;DOI&quot;:&quot;10.1093/acrefore/9780190228637.013.878&quot;,&quot;issued&quot;:{&quot;date-parts&quot;:[[2019,3,26]]},&quot;publisher&quot;:&quot;Oxford University Press&quot;,&quot;container-title-short&quot;:&quot;&quot;},&quot;isTemporary&quot;:false}]},{&quot;citationID&quot;:&quot;MENDELEY_CITATION_600dbf7f-f958-40c6-a154-32a37cb84726&quot;,&quot;properties&quot;:{&quot;noteIndex&quot;:0},&quot;isEdited&quot;:false,&quot;manualOverride&quot;:{&quot;isManuallyOverridden&quot;:false,&quot;citeprocText&quot;:&quot;(Nuñez-Mietz and Iommi 2017)&quot;,&quot;manualOverrideText&quot;:&quot;&quot;},&quot;citationTag&quot;:&quot;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quot;,&quot;citationItems&quot;:[{&quot;id&quot;:&quot;cbee9399-a99b-3fc6-9e54-cce544cbf001&quot;,&quot;itemData&quot;:{&quot;type&quot;:&quot;article-journal&quot;,&quot;id&quot;:&quot;cbee9399-a99b-3fc6-9e54-cce544cbf001&quot;,&quot;title&quot;:&quot;Can transnational norm advocacy undermine internalization? Explaining immunization against LGBT rights in Uganda&quot;,&quot;author&quot;:[{&quot;family&quot;:&quot;Nuñez-Mietz&quot;,&quot;given&quot;:&quot;Fernando G.&quot;,&quot;parse-names&quot;:false,&quot;dropping-particle&quot;:&quot;&quot;,&quot;non-dropping-particle&quot;:&quot;&quot;},{&quot;family&quot;:&quot;Iommi&quot;,&quot;given&quot;:&quot;Lucrecia García&quot;,&quot;parse-names&quot;:false,&quot;dropping-particle&quot;:&quot;&quot;,&quot;non-dropping-particle&quot;:&quot;&quot;}],&quot;container-title&quot;:&quot;International Studies Quarterly&quot;,&quot;DOI&quot;:&quot;10.1093/isq/sqx011&quot;,&quot;ISSN&quot;:&quot;14682478&quot;,&quot;issued&quot;:{&quot;date-parts&quot;:[[2017]]},&quot;page&quot;:&quot;196-209&quot;,&quot;issue&quot;:&quot;1&quot;,&quot;volume&quot;:&quot;61&quot;,&quot;container-title-short&quot;:&quot;&quot;},&quot;isTemporary&quot;:false}]},{&quot;citationID&quot;:&quot;MENDELEY_CITATION_60d3549b-c9c1-474d-9d2b-c66ed898acf0&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
    <we:property name="MENDELEY_CITATIONS_STYLE" value="{&quot;id&quot;:&quot;https://www.zotero.org/styles/american-sociological-association&quot;,&quot;title&quot;:&quot;American Sociological Association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E4B0-7D78-5443-A2E1-83D289F5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Sebastián Rojas Cabal</cp:lastModifiedBy>
  <cp:revision>2</cp:revision>
  <dcterms:created xsi:type="dcterms:W3CDTF">2022-07-27T14:20:00Z</dcterms:created>
  <dcterms:modified xsi:type="dcterms:W3CDTF">2022-07-27T14:20:00Z</dcterms:modified>
</cp:coreProperties>
</file>